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DB5BD5" w14:textId="77777777" w:rsidR="00953F68" w:rsidRPr="00C15794" w:rsidRDefault="00153848" w:rsidP="00C15794">
      <w:pPr>
        <w:spacing w:after="0" w:line="240" w:lineRule="auto"/>
        <w:jc w:val="center"/>
        <w:rPr>
          <w:rFonts w:ascii="Times New Roman" w:eastAsia="DFKai-SB" w:hAnsi="Times New Roman" w:cs="Times New Roman"/>
          <w:b/>
          <w:iCs/>
          <w:color w:val="0070C0"/>
          <w:sz w:val="24"/>
          <w:szCs w:val="24"/>
          <w:shd w:val="clear" w:color="auto" w:fill="FFFFFF"/>
        </w:rPr>
      </w:pPr>
      <w:r w:rsidRPr="00C15794">
        <w:rPr>
          <w:rFonts w:ascii="Times New Roman" w:eastAsia="DFKai-SB" w:hAnsi="Times New Roman" w:cs="Times New Roman"/>
          <w:b/>
          <w:iCs/>
          <w:color w:val="0070C0"/>
          <w:sz w:val="24"/>
          <w:szCs w:val="24"/>
          <w:shd w:val="clear" w:color="auto" w:fill="FFFFFF"/>
        </w:rPr>
        <w:t xml:space="preserve">Avifauna in Arctic Tundra: Acoustic Monitoring of </w:t>
      </w:r>
      <w:r w:rsidR="004E0CE1" w:rsidRPr="00C15794">
        <w:rPr>
          <w:rFonts w:ascii="Times New Roman" w:eastAsia="DFKai-SB" w:hAnsi="Times New Roman" w:cs="Times New Roman"/>
          <w:b/>
          <w:iCs/>
          <w:color w:val="0070C0"/>
          <w:sz w:val="24"/>
          <w:szCs w:val="24"/>
          <w:shd w:val="clear" w:color="auto" w:fill="FFFFFF"/>
        </w:rPr>
        <w:t xml:space="preserve">Migratory </w:t>
      </w:r>
      <w:r w:rsidRPr="00C15794">
        <w:rPr>
          <w:rFonts w:ascii="Times New Roman" w:eastAsia="DFKai-SB" w:hAnsi="Times New Roman" w:cs="Times New Roman"/>
          <w:b/>
          <w:iCs/>
          <w:color w:val="0070C0"/>
          <w:sz w:val="24"/>
          <w:szCs w:val="24"/>
          <w:shd w:val="clear" w:color="auto" w:fill="FFFFFF"/>
        </w:rPr>
        <w:t xml:space="preserve">Birds in </w:t>
      </w:r>
      <w:r w:rsidR="00E97BC1" w:rsidRPr="00C15794">
        <w:rPr>
          <w:rFonts w:ascii="Times New Roman" w:eastAsia="DFKai-SB" w:hAnsi="Times New Roman" w:cs="Times New Roman" w:hint="eastAsia"/>
          <w:b/>
          <w:iCs/>
          <w:color w:val="0070C0"/>
          <w:sz w:val="24"/>
          <w:szCs w:val="24"/>
          <w:shd w:val="clear" w:color="auto" w:fill="FFFFFF"/>
        </w:rPr>
        <w:t>Northeast</w:t>
      </w:r>
      <w:r w:rsidR="006570EB" w:rsidRPr="00C15794">
        <w:rPr>
          <w:rFonts w:ascii="Times New Roman" w:eastAsia="DFKai-SB" w:hAnsi="Times New Roman" w:cs="Times New Roman"/>
          <w:b/>
          <w:iCs/>
          <w:color w:val="0070C0"/>
          <w:sz w:val="24"/>
          <w:szCs w:val="24"/>
          <w:shd w:val="clear" w:color="auto" w:fill="FFFFFF"/>
        </w:rPr>
        <w:t>ern</w:t>
      </w:r>
      <w:r w:rsidR="00E97BC1" w:rsidRPr="00C15794">
        <w:rPr>
          <w:rFonts w:ascii="Times New Roman" w:eastAsia="DFKai-SB" w:hAnsi="Times New Roman" w:cs="Times New Roman" w:hint="eastAsia"/>
          <w:b/>
          <w:iCs/>
          <w:color w:val="0070C0"/>
          <w:sz w:val="24"/>
          <w:szCs w:val="24"/>
          <w:shd w:val="clear" w:color="auto" w:fill="FFFFFF"/>
        </w:rPr>
        <w:t xml:space="preserve"> </w:t>
      </w:r>
      <w:r w:rsidR="004E0CE1" w:rsidRPr="00C15794">
        <w:rPr>
          <w:rFonts w:ascii="Times New Roman" w:eastAsia="DFKai-SB" w:hAnsi="Times New Roman" w:cs="Times New Roman"/>
          <w:b/>
          <w:iCs/>
          <w:color w:val="0070C0"/>
          <w:sz w:val="24"/>
          <w:szCs w:val="24"/>
          <w:shd w:val="clear" w:color="auto" w:fill="FFFFFF"/>
        </w:rPr>
        <w:t>Siberia</w:t>
      </w:r>
    </w:p>
    <w:p w14:paraId="785EABAE" w14:textId="77777777" w:rsidR="00C15794" w:rsidRDefault="00C15794" w:rsidP="00C15794">
      <w:pPr>
        <w:spacing w:after="0" w:line="240" w:lineRule="auto"/>
        <w:jc w:val="center"/>
        <w:rPr>
          <w:rFonts w:ascii="Times New Roman" w:eastAsia="DFKai-SB" w:hAnsi="Times New Roman" w:cs="Times New Roman"/>
          <w:iCs/>
          <w:color w:val="0070C0"/>
          <w:sz w:val="24"/>
          <w:szCs w:val="24"/>
          <w:shd w:val="clear" w:color="auto" w:fill="FFFFFF"/>
          <w:vertAlign w:val="superscript"/>
        </w:rPr>
      </w:pPr>
      <w:r w:rsidRPr="00C15794">
        <w:rPr>
          <w:rFonts w:ascii="Times New Roman" w:eastAsia="DFKai-SB" w:hAnsi="Times New Roman" w:cs="Times New Roman"/>
          <w:iCs/>
          <w:color w:val="0070C0"/>
          <w:sz w:val="24"/>
          <w:szCs w:val="24"/>
          <w:shd w:val="clear" w:color="auto" w:fill="FFFFFF"/>
        </w:rPr>
        <w:t>Yi-Chin Tseng</w:t>
      </w:r>
      <w:r w:rsidRPr="00C15794">
        <w:rPr>
          <w:rFonts w:ascii="Times New Roman" w:eastAsia="DFKai-SB" w:hAnsi="Times New Roman" w:cs="Times New Roman"/>
          <w:iCs/>
          <w:color w:val="0070C0"/>
          <w:sz w:val="24"/>
          <w:szCs w:val="24"/>
          <w:shd w:val="clear" w:color="auto" w:fill="FFFFFF"/>
          <w:vertAlign w:val="superscript"/>
        </w:rPr>
        <w:t>1</w:t>
      </w:r>
      <w:r w:rsidRPr="00C15794">
        <w:rPr>
          <w:rFonts w:ascii="Times New Roman" w:eastAsia="DFKai-SB" w:hAnsi="Times New Roman" w:cs="Times New Roman"/>
          <w:iCs/>
          <w:color w:val="0070C0"/>
          <w:sz w:val="24"/>
          <w:szCs w:val="24"/>
          <w:shd w:val="clear" w:color="auto" w:fill="FFFFFF"/>
        </w:rPr>
        <w:t xml:space="preserve"> and Sergei M. Sleptsov</w:t>
      </w:r>
      <w:r w:rsidRPr="00C15794">
        <w:rPr>
          <w:rFonts w:ascii="Times New Roman" w:eastAsia="DFKai-SB" w:hAnsi="Times New Roman" w:cs="Times New Roman"/>
          <w:iCs/>
          <w:color w:val="0070C0"/>
          <w:sz w:val="24"/>
          <w:szCs w:val="24"/>
          <w:shd w:val="clear" w:color="auto" w:fill="FFFFFF"/>
          <w:vertAlign w:val="superscript"/>
        </w:rPr>
        <w:t>2</w:t>
      </w:r>
    </w:p>
    <w:p w14:paraId="62ED1FFB" w14:textId="77777777" w:rsidR="00C15794" w:rsidRPr="00C15794" w:rsidRDefault="00C15794" w:rsidP="00C15794">
      <w:pPr>
        <w:spacing w:after="0" w:line="240" w:lineRule="auto"/>
        <w:jc w:val="center"/>
        <w:rPr>
          <w:rFonts w:ascii="Times New Roman" w:eastAsia="DFKai-SB" w:hAnsi="Times New Roman" w:cs="Times New Roman"/>
          <w:iCs/>
          <w:color w:val="00B0F0"/>
          <w:sz w:val="28"/>
          <w:szCs w:val="24"/>
          <w:shd w:val="clear" w:color="auto" w:fill="FFFFFF"/>
        </w:rPr>
      </w:pPr>
    </w:p>
    <w:p w14:paraId="3DF0BE12" w14:textId="77777777" w:rsid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1</w:t>
      </w:r>
      <w:r w:rsidRPr="00C15794">
        <w:rPr>
          <w:rFonts w:ascii="Times New Roman" w:eastAsia="DFKai-SB" w:hAnsi="Times New Roman" w:cs="Times New Roman"/>
          <w:iCs/>
          <w:color w:val="0070C0"/>
          <w:sz w:val="20"/>
          <w:szCs w:val="20"/>
          <w:shd w:val="clear" w:color="auto" w:fill="FFFFFF"/>
        </w:rPr>
        <w:t>Department of Forest Resources Management, Faculty of Forestry, University of British Columbia, Canada</w:t>
      </w:r>
    </w:p>
    <w:p w14:paraId="57B882DE" w14:textId="77777777" w:rsidR="00C15794" w:rsidRPr="00C15794" w:rsidRDefault="00C15794" w:rsidP="008A08C6">
      <w:pPr>
        <w:spacing w:after="0" w:line="240" w:lineRule="auto"/>
        <w:rPr>
          <w:rFonts w:ascii="Times New Roman" w:eastAsia="DFKai-SB" w:hAnsi="Times New Roman" w:cs="Times New Roman"/>
          <w:iCs/>
          <w:color w:val="0070C0"/>
          <w:sz w:val="20"/>
          <w:szCs w:val="20"/>
          <w:shd w:val="clear" w:color="auto" w:fill="FFFFFF"/>
        </w:rPr>
      </w:pPr>
      <w:r w:rsidRPr="00C15794">
        <w:rPr>
          <w:rFonts w:ascii="Times New Roman" w:eastAsia="DFKai-SB" w:hAnsi="Times New Roman" w:cs="Times New Roman"/>
          <w:iCs/>
          <w:color w:val="0070C0"/>
          <w:sz w:val="20"/>
          <w:szCs w:val="20"/>
          <w:shd w:val="clear" w:color="auto" w:fill="FFFFFF"/>
          <w:vertAlign w:val="superscript"/>
        </w:rPr>
        <w:t>2</w:t>
      </w:r>
      <w:r w:rsidRPr="00C15794">
        <w:rPr>
          <w:rFonts w:ascii="Times New Roman" w:eastAsia="DFKai-SB" w:hAnsi="Times New Roman" w:cs="Times New Roman"/>
          <w:iCs/>
          <w:color w:val="0070C0"/>
          <w:sz w:val="20"/>
          <w:szCs w:val="20"/>
          <w:shd w:val="clear" w:color="auto" w:fill="FFFFFF"/>
        </w:rPr>
        <w:t xml:space="preserve">Institute of Biological Problems of </w:t>
      </w:r>
      <w:proofErr w:type="spellStart"/>
      <w:r w:rsidRPr="00C15794">
        <w:rPr>
          <w:rFonts w:ascii="Times New Roman" w:eastAsia="DFKai-SB" w:hAnsi="Times New Roman" w:cs="Times New Roman"/>
          <w:iCs/>
          <w:color w:val="0070C0"/>
          <w:sz w:val="20"/>
          <w:szCs w:val="20"/>
          <w:shd w:val="clear" w:color="auto" w:fill="FFFFFF"/>
        </w:rPr>
        <w:t>Cryolithozone</w:t>
      </w:r>
      <w:proofErr w:type="spellEnd"/>
      <w:r w:rsidRPr="00C15794">
        <w:rPr>
          <w:rFonts w:ascii="Times New Roman" w:eastAsia="DFKai-SB" w:hAnsi="Times New Roman" w:cs="Times New Roman"/>
          <w:iCs/>
          <w:color w:val="0070C0"/>
          <w:sz w:val="20"/>
          <w:szCs w:val="20"/>
          <w:shd w:val="clear" w:color="auto" w:fill="FFFFFF"/>
        </w:rPr>
        <w:t>, Siberian Branch of the Russian Academy of Sciences, Sakha Republic, Russian Federation</w:t>
      </w:r>
    </w:p>
    <w:p w14:paraId="5C815FAE" w14:textId="77777777" w:rsidR="008F56E4" w:rsidRPr="008E2AB2" w:rsidRDefault="008F56E4" w:rsidP="008A08C6">
      <w:pPr>
        <w:spacing w:after="0" w:line="240" w:lineRule="auto"/>
        <w:rPr>
          <w:rFonts w:ascii="Times New Roman" w:eastAsia="DFKai-SB" w:hAnsi="Times New Roman" w:cs="Times New Roman"/>
          <w:b/>
          <w:bCs/>
          <w:color w:val="3C3D3E"/>
          <w:sz w:val="24"/>
          <w:szCs w:val="24"/>
          <w:shd w:val="clear" w:color="auto" w:fill="FFFFFF"/>
        </w:rPr>
      </w:pPr>
    </w:p>
    <w:p w14:paraId="6A4078AA" w14:textId="77777777" w:rsidR="008A08C6" w:rsidRPr="008E2AB2" w:rsidRDefault="008A08C6" w:rsidP="006E7AD9">
      <w:pPr>
        <w:spacing w:after="0" w:line="240" w:lineRule="auto"/>
        <w:rPr>
          <w:rFonts w:ascii="Times New Roman" w:eastAsia="DFKai-SB" w:hAnsi="Times New Roman" w:cs="Times New Roman"/>
          <w:i/>
          <w:iCs/>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Background and Relevance</w:t>
      </w:r>
      <w:r w:rsidRPr="008E2AB2">
        <w:rPr>
          <w:rFonts w:ascii="Times New Roman" w:eastAsia="DFKai-SB" w:hAnsi="Times New Roman" w:cs="Times New Roman"/>
          <w:color w:val="3C3D3E"/>
          <w:sz w:val="24"/>
          <w:szCs w:val="24"/>
          <w:shd w:val="clear" w:color="auto" w:fill="FFFFFF"/>
        </w:rPr>
        <w:br/>
      </w:r>
      <w:r w:rsidRPr="00095F56">
        <w:rPr>
          <w:rFonts w:ascii="Times New Roman" w:eastAsia="DFKai-SB" w:hAnsi="Times New Roman" w:cs="Times New Roman"/>
          <w:i/>
          <w:iCs/>
          <w:color w:val="3C3D3E"/>
          <w:sz w:val="20"/>
          <w:szCs w:val="24"/>
          <w:shd w:val="clear" w:color="auto" w:fill="FFFFFF"/>
        </w:rPr>
        <w:t>Introduce your project, including the need you want to address. Tell us why the issue is important. Cite relevant literature, media coverage, or previous work where applicable (include citations in the Works Cited section below).</w:t>
      </w:r>
    </w:p>
    <w:p w14:paraId="46620586" w14:textId="77777777" w:rsidR="002E293A" w:rsidRDefault="002E293A" w:rsidP="00AE1232">
      <w:pPr>
        <w:spacing w:after="0" w:line="240" w:lineRule="auto"/>
        <w:rPr>
          <w:rFonts w:ascii="Times New Roman" w:eastAsia="DFKai-SB" w:hAnsi="Times New Roman" w:cs="Times New Roman"/>
          <w:i/>
          <w:iCs/>
          <w:color w:val="00B0F0"/>
          <w:sz w:val="24"/>
          <w:szCs w:val="24"/>
          <w:shd w:val="clear" w:color="auto" w:fill="FFFFFF"/>
        </w:rPr>
      </w:pPr>
    </w:p>
    <w:p w14:paraId="397AB182" w14:textId="1D6AFCF5" w:rsidR="001F40D6" w:rsidRPr="005D6A2A" w:rsidRDefault="00DC6DF5" w:rsidP="00AE123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L</w:t>
      </w:r>
      <w:r w:rsidR="00A339C1" w:rsidRPr="005D6A2A">
        <w:rPr>
          <w:rFonts w:ascii="Times New Roman" w:eastAsia="DFKai-SB" w:hAnsi="Times New Roman" w:cs="Times New Roman"/>
          <w:iCs/>
          <w:color w:val="0070C0"/>
          <w:sz w:val="24"/>
          <w:szCs w:val="24"/>
          <w:shd w:val="clear" w:color="auto" w:fill="FFFFFF"/>
        </w:rPr>
        <w:t xml:space="preserve">ocated at the </w:t>
      </w:r>
      <w:r w:rsidR="006570EB" w:rsidRPr="005D6A2A">
        <w:rPr>
          <w:rFonts w:ascii="Times New Roman" w:eastAsia="DFKai-SB" w:hAnsi="Times New Roman" w:cs="Times New Roman"/>
          <w:iCs/>
          <w:color w:val="0070C0"/>
          <w:sz w:val="24"/>
          <w:szCs w:val="24"/>
          <w:shd w:val="clear" w:color="auto" w:fill="FFFFFF"/>
        </w:rPr>
        <w:t>northeastern</w:t>
      </w:r>
      <w:r w:rsidR="004033F2" w:rsidRPr="005D6A2A">
        <w:rPr>
          <w:rFonts w:ascii="Times New Roman" w:eastAsia="DFKai-SB" w:hAnsi="Times New Roman" w:cs="Times New Roman"/>
          <w:iCs/>
          <w:color w:val="0070C0"/>
          <w:sz w:val="24"/>
          <w:szCs w:val="24"/>
          <w:shd w:val="clear" w:color="auto" w:fill="FFFFFF"/>
        </w:rPr>
        <w:t xml:space="preserve"> Russia</w:t>
      </w:r>
      <w:r w:rsidR="00A339C1" w:rsidRPr="005D6A2A">
        <w:rPr>
          <w:rFonts w:ascii="Times New Roman" w:eastAsia="DFKai-SB" w:hAnsi="Times New Roman" w:cs="Times New Roman"/>
          <w:iCs/>
          <w:color w:val="0070C0"/>
          <w:sz w:val="24"/>
          <w:szCs w:val="24"/>
          <w:shd w:val="clear" w:color="auto" w:fill="FFFFFF"/>
        </w:rPr>
        <w:t>,</w:t>
      </w:r>
      <w:r w:rsidRPr="005D6A2A">
        <w:rPr>
          <w:rFonts w:ascii="Times New Roman" w:eastAsia="DFKai-SB" w:hAnsi="Times New Roman" w:cs="Times New Roman"/>
          <w:iCs/>
          <w:color w:val="0070C0"/>
          <w:sz w:val="24"/>
          <w:szCs w:val="24"/>
          <w:shd w:val="clear" w:color="auto" w:fill="FFFFFF"/>
        </w:rPr>
        <w:t xml:space="preserve"> Siberian</w:t>
      </w:r>
      <w:r w:rsidR="000362B7" w:rsidRPr="005D6A2A">
        <w:rPr>
          <w:rFonts w:ascii="Times New Roman" w:eastAsia="DFKai-SB" w:hAnsi="Times New Roman" w:cs="Times New Roman"/>
          <w:iCs/>
          <w:color w:val="0070C0"/>
          <w:sz w:val="24"/>
          <w:szCs w:val="24"/>
          <w:shd w:val="clear" w:color="auto" w:fill="FFFFFF"/>
        </w:rPr>
        <w:t xml:space="preserve"> a</w:t>
      </w:r>
      <w:r w:rsidRPr="005D6A2A">
        <w:rPr>
          <w:rFonts w:ascii="Times New Roman" w:eastAsia="DFKai-SB" w:hAnsi="Times New Roman" w:cs="Times New Roman"/>
          <w:iCs/>
          <w:color w:val="0070C0"/>
          <w:sz w:val="24"/>
          <w:szCs w:val="24"/>
          <w:shd w:val="clear" w:color="auto" w:fill="FFFFFF"/>
        </w:rPr>
        <w:t>rctic tundra</w:t>
      </w:r>
      <w:r w:rsidR="00A339C1"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is</w:t>
      </w:r>
      <w:r w:rsidR="00AA07D1" w:rsidRPr="005D6A2A">
        <w:rPr>
          <w:rFonts w:ascii="Times New Roman" w:eastAsia="DFKai-SB" w:hAnsi="Times New Roman" w:cs="Times New Roman"/>
          <w:iCs/>
          <w:color w:val="0070C0"/>
          <w:sz w:val="24"/>
          <w:szCs w:val="24"/>
          <w:shd w:val="clear" w:color="auto" w:fill="FFFFFF"/>
        </w:rPr>
        <w:t xml:space="preserve"> favored by n</w:t>
      </w:r>
      <w:r w:rsidR="00376B45" w:rsidRPr="005D6A2A">
        <w:rPr>
          <w:rFonts w:ascii="Times New Roman" w:eastAsia="DFKai-SB" w:hAnsi="Times New Roman" w:cs="Times New Roman"/>
          <w:iCs/>
          <w:color w:val="0070C0"/>
          <w:sz w:val="24"/>
          <w:szCs w:val="24"/>
          <w:shd w:val="clear" w:color="auto" w:fill="FFFFFF"/>
        </w:rPr>
        <w:t xml:space="preserve">umerous migratory bird species </w:t>
      </w:r>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(Pearce et al., 1998b)</w:t>
      </w:r>
      <w:r w:rsidR="00376B45" w:rsidRPr="005D6A2A">
        <w:rPr>
          <w:rFonts w:ascii="Times New Roman" w:eastAsia="DFKai-SB" w:hAnsi="Times New Roman" w:cs="Times New Roman"/>
          <w:iCs/>
          <w:color w:val="0070C0"/>
          <w:sz w:val="24"/>
          <w:szCs w:val="24"/>
          <w:shd w:val="clear" w:color="auto" w:fill="FFFFFF"/>
        </w:rPr>
        <w:fldChar w:fldCharType="end"/>
      </w:r>
      <w:r w:rsidR="00AA07D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 xml:space="preserve">Indigirka </w:t>
      </w:r>
      <w:del w:id="0" w:author="Woongsoon Jang" w:date="2018-06-23T22:52:00Z">
        <w:r w:rsidR="008560F3" w:rsidRPr="005D6A2A" w:rsidDel="00BC72D7">
          <w:rPr>
            <w:rFonts w:ascii="Times New Roman" w:eastAsia="DFKai-SB" w:hAnsi="Times New Roman" w:cs="Times New Roman"/>
            <w:iCs/>
            <w:color w:val="0070C0"/>
            <w:sz w:val="24"/>
            <w:szCs w:val="24"/>
            <w:shd w:val="clear" w:color="auto" w:fill="FFFFFF"/>
          </w:rPr>
          <w:delText xml:space="preserve">river </w:delText>
        </w:r>
      </w:del>
      <w:ins w:id="1" w:author="Woongsoon Jang" w:date="2018-06-23T22:52:00Z">
        <w:r w:rsidR="00BC72D7">
          <w:rPr>
            <w:rFonts w:ascii="Times New Roman" w:eastAsia="DFKai-SB" w:hAnsi="Times New Roman" w:cs="Times New Roman"/>
            <w:iCs/>
            <w:color w:val="0070C0"/>
            <w:sz w:val="24"/>
            <w:szCs w:val="24"/>
            <w:shd w:val="clear" w:color="auto" w:fill="FFFFFF"/>
          </w:rPr>
          <w:t>R</w:t>
        </w:r>
        <w:r w:rsidR="00BC72D7" w:rsidRPr="005D6A2A">
          <w:rPr>
            <w:rFonts w:ascii="Times New Roman" w:eastAsia="DFKai-SB" w:hAnsi="Times New Roman" w:cs="Times New Roman"/>
            <w:iCs/>
            <w:color w:val="0070C0"/>
            <w:sz w:val="24"/>
            <w:szCs w:val="24"/>
            <w:shd w:val="clear" w:color="auto" w:fill="FFFFFF"/>
          </w:rPr>
          <w:t xml:space="preserve">iver </w:t>
        </w:r>
      </w:ins>
      <w:del w:id="2" w:author="Woongsoon Jang" w:date="2018-06-23T22:52:00Z">
        <w:r w:rsidR="008560F3" w:rsidRPr="005D6A2A" w:rsidDel="00BC72D7">
          <w:rPr>
            <w:rFonts w:ascii="Times New Roman" w:eastAsia="DFKai-SB" w:hAnsi="Times New Roman" w:cs="Times New Roman"/>
            <w:iCs/>
            <w:color w:val="0070C0"/>
            <w:sz w:val="24"/>
            <w:szCs w:val="24"/>
            <w:shd w:val="clear" w:color="auto" w:fill="FFFFFF"/>
          </w:rPr>
          <w:delText xml:space="preserve">delta </w:delText>
        </w:r>
      </w:del>
      <w:ins w:id="3" w:author="Woongsoon Jang" w:date="2018-06-23T22:52:00Z">
        <w:r w:rsidR="00BC72D7">
          <w:rPr>
            <w:rFonts w:ascii="Times New Roman" w:eastAsia="DFKai-SB" w:hAnsi="Times New Roman" w:cs="Times New Roman"/>
            <w:iCs/>
            <w:color w:val="0070C0"/>
            <w:sz w:val="24"/>
            <w:szCs w:val="24"/>
            <w:shd w:val="clear" w:color="auto" w:fill="FFFFFF"/>
          </w:rPr>
          <w:t>D</w:t>
        </w:r>
        <w:r w:rsidR="00BC72D7" w:rsidRPr="005D6A2A">
          <w:rPr>
            <w:rFonts w:ascii="Times New Roman" w:eastAsia="DFKai-SB" w:hAnsi="Times New Roman" w:cs="Times New Roman"/>
            <w:iCs/>
            <w:color w:val="0070C0"/>
            <w:sz w:val="24"/>
            <w:szCs w:val="24"/>
            <w:shd w:val="clear" w:color="auto" w:fill="FFFFFF"/>
          </w:rPr>
          <w:t xml:space="preserve">elta </w:t>
        </w:r>
      </w:ins>
      <w:r w:rsidR="008560F3" w:rsidRPr="005D6A2A">
        <w:rPr>
          <w:rFonts w:ascii="Times New Roman" w:eastAsia="DFKai-SB" w:hAnsi="Times New Roman" w:cs="Times New Roman"/>
          <w:iCs/>
          <w:color w:val="0070C0"/>
          <w:sz w:val="24"/>
          <w:szCs w:val="24"/>
          <w:shd w:val="clear" w:color="auto" w:fill="FFFFFF"/>
        </w:rPr>
        <w:t>(IRD) is</w:t>
      </w:r>
      <w:r w:rsidR="00FB7FCF" w:rsidRPr="005D6A2A">
        <w:rPr>
          <w:rFonts w:ascii="Times New Roman" w:eastAsia="DFKai-SB" w:hAnsi="Times New Roman" w:cs="Times New Roman"/>
          <w:iCs/>
          <w:color w:val="0070C0"/>
          <w:sz w:val="24"/>
          <w:szCs w:val="24"/>
          <w:shd w:val="clear" w:color="auto" w:fill="FFFFFF"/>
        </w:rPr>
        <w:t xml:space="preserve"> one of</w:t>
      </w:r>
      <w:r w:rsidR="008560F3" w:rsidRPr="005D6A2A">
        <w:rPr>
          <w:rFonts w:ascii="Times New Roman" w:eastAsia="DFKai-SB" w:hAnsi="Times New Roman" w:cs="Times New Roman"/>
          <w:iCs/>
          <w:color w:val="0070C0"/>
          <w:sz w:val="24"/>
          <w:szCs w:val="24"/>
          <w:shd w:val="clear" w:color="auto" w:fill="FFFFFF"/>
        </w:rPr>
        <w:t xml:space="preserve"> </w:t>
      </w:r>
      <w:r w:rsidR="004E0CE1" w:rsidRPr="005D6A2A">
        <w:rPr>
          <w:rFonts w:ascii="Times New Roman" w:eastAsia="DFKai-SB" w:hAnsi="Times New Roman" w:cs="Times New Roman"/>
          <w:iCs/>
          <w:color w:val="0070C0"/>
          <w:sz w:val="24"/>
          <w:szCs w:val="24"/>
          <w:shd w:val="clear" w:color="auto" w:fill="FFFFFF"/>
        </w:rPr>
        <w:t>the mos</w:t>
      </w:r>
      <w:r w:rsidR="00FB7FCF" w:rsidRPr="005D6A2A">
        <w:rPr>
          <w:rFonts w:ascii="Times New Roman" w:eastAsia="DFKai-SB" w:hAnsi="Times New Roman" w:cs="Times New Roman"/>
          <w:iCs/>
          <w:color w:val="0070C0"/>
          <w:sz w:val="24"/>
          <w:szCs w:val="24"/>
          <w:shd w:val="clear" w:color="auto" w:fill="FFFFFF"/>
        </w:rPr>
        <w:t xml:space="preserve">t productive </w:t>
      </w:r>
      <w:r w:rsidR="00A03CFA">
        <w:rPr>
          <w:rFonts w:ascii="Times New Roman" w:eastAsia="DFKai-SB" w:hAnsi="Times New Roman" w:cs="Times New Roman"/>
          <w:iCs/>
          <w:color w:val="0070C0"/>
          <w:sz w:val="24"/>
          <w:szCs w:val="24"/>
          <w:shd w:val="clear" w:color="auto" w:fill="FFFFFF"/>
        </w:rPr>
        <w:t>Siberian tundra area</w:t>
      </w:r>
      <w:r w:rsidR="004E0CE1" w:rsidRPr="005D6A2A">
        <w:rPr>
          <w:rFonts w:ascii="Times New Roman" w:eastAsia="DFKai-SB" w:hAnsi="Times New Roman" w:cs="Times New Roman"/>
          <w:iCs/>
          <w:color w:val="0070C0"/>
          <w:sz w:val="24"/>
          <w:szCs w:val="24"/>
          <w:shd w:val="clear" w:color="auto" w:fill="FFFFFF"/>
        </w:rPr>
        <w:t xml:space="preserve"> </w:t>
      </w:r>
      <w:r w:rsidR="008560F3" w:rsidRPr="005D6A2A">
        <w:rPr>
          <w:rFonts w:ascii="Times New Roman" w:eastAsia="DFKai-SB" w:hAnsi="Times New Roman" w:cs="Times New Roman"/>
          <w:iCs/>
          <w:color w:val="0070C0"/>
          <w:sz w:val="24"/>
          <w:szCs w:val="24"/>
          <w:shd w:val="clear" w:color="auto" w:fill="FFFFFF"/>
        </w:rPr>
        <w:t xml:space="preserve">that supports 40 – 60 breeding species each summer </w:t>
      </w:r>
      <w:r w:rsidR="003630CC"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003630CC"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(Goryachkin, 1994; Pearce et al., 1998a)</w:t>
      </w:r>
      <w:r w:rsidR="003630CC" w:rsidRPr="005D6A2A">
        <w:rPr>
          <w:rFonts w:ascii="Times New Roman" w:eastAsia="DFKai-SB" w:hAnsi="Times New Roman" w:cs="Times New Roman"/>
          <w:iCs/>
          <w:color w:val="0070C0"/>
          <w:sz w:val="24"/>
          <w:szCs w:val="24"/>
          <w:shd w:val="clear" w:color="auto" w:fill="FFFFFF"/>
        </w:rPr>
        <w:fldChar w:fldCharType="end"/>
      </w:r>
      <w:r w:rsidR="008560F3" w:rsidRPr="005D6A2A">
        <w:rPr>
          <w:rFonts w:ascii="Times New Roman" w:eastAsia="DFKai-SB" w:hAnsi="Times New Roman" w:cs="Times New Roman"/>
          <w:iCs/>
          <w:color w:val="0070C0"/>
          <w:sz w:val="24"/>
          <w:szCs w:val="24"/>
          <w:shd w:val="clear" w:color="auto" w:fill="FFFFFF"/>
        </w:rPr>
        <w:t xml:space="preserve">. </w:t>
      </w:r>
      <w:r w:rsidR="00C512EE" w:rsidRPr="005D6A2A">
        <w:rPr>
          <w:rFonts w:ascii="Times New Roman" w:eastAsia="DFKai-SB" w:hAnsi="Times New Roman" w:cs="Times New Roman"/>
          <w:iCs/>
          <w:color w:val="0070C0"/>
          <w:sz w:val="24"/>
          <w:szCs w:val="24"/>
          <w:shd w:val="clear" w:color="auto" w:fill="FFFFFF"/>
        </w:rPr>
        <w:t xml:space="preserve">IRD is </w:t>
      </w:r>
      <w:r w:rsidR="00C542AE" w:rsidRPr="005D6A2A">
        <w:rPr>
          <w:rFonts w:ascii="Times New Roman" w:eastAsia="DFKai-SB" w:hAnsi="Times New Roman" w:cs="Times New Roman"/>
          <w:iCs/>
          <w:color w:val="0070C0"/>
          <w:sz w:val="24"/>
          <w:szCs w:val="24"/>
          <w:shd w:val="clear" w:color="auto" w:fill="FFFFFF"/>
        </w:rPr>
        <w:t>the</w:t>
      </w:r>
      <w:r w:rsidR="000555B5" w:rsidRPr="005D6A2A">
        <w:rPr>
          <w:rFonts w:ascii="Times New Roman" w:eastAsia="DFKai-SB" w:hAnsi="Times New Roman" w:cs="Times New Roman"/>
          <w:iCs/>
          <w:color w:val="0070C0"/>
          <w:sz w:val="24"/>
          <w:szCs w:val="24"/>
          <w:shd w:val="clear" w:color="auto" w:fill="FFFFFF"/>
        </w:rPr>
        <w:t xml:space="preserve"> main</w:t>
      </w:r>
      <w:r w:rsidR="00C542AE" w:rsidRPr="005D6A2A">
        <w:rPr>
          <w:rFonts w:ascii="Times New Roman" w:eastAsia="DFKai-SB" w:hAnsi="Times New Roman" w:cs="Times New Roman"/>
          <w:iCs/>
          <w:color w:val="0070C0"/>
          <w:sz w:val="24"/>
          <w:szCs w:val="24"/>
          <w:shd w:val="clear" w:color="auto" w:fill="FFFFFF"/>
        </w:rPr>
        <w:t xml:space="preserve"> breeding ground for</w:t>
      </w:r>
      <w:r w:rsidR="008C582C" w:rsidRPr="005D6A2A">
        <w:rPr>
          <w:rFonts w:ascii="Times New Roman" w:eastAsia="DFKai-SB" w:hAnsi="Times New Roman" w:cs="Times New Roman" w:hint="eastAsia"/>
          <w:iCs/>
          <w:color w:val="0070C0"/>
          <w:sz w:val="24"/>
          <w:szCs w:val="24"/>
          <w:shd w:val="clear" w:color="auto" w:fill="FFFFFF"/>
        </w:rPr>
        <w:t xml:space="preserve"> many</w:t>
      </w:r>
      <w:r w:rsidR="00C542AE" w:rsidRPr="005D6A2A">
        <w:rPr>
          <w:rFonts w:ascii="Times New Roman" w:eastAsia="DFKai-SB" w:hAnsi="Times New Roman" w:cs="Times New Roman"/>
          <w:iCs/>
          <w:color w:val="0070C0"/>
          <w:sz w:val="24"/>
          <w:szCs w:val="24"/>
          <w:shd w:val="clear" w:color="auto" w:fill="FFFFFF"/>
        </w:rPr>
        <w:t xml:space="preserve"> </w:t>
      </w:r>
      <w:r w:rsidR="00870808" w:rsidRPr="005D6A2A">
        <w:rPr>
          <w:rFonts w:ascii="Times New Roman" w:eastAsia="DFKai-SB" w:hAnsi="Times New Roman" w:cs="Times New Roman" w:hint="eastAsia"/>
          <w:iCs/>
          <w:color w:val="0070C0"/>
          <w:sz w:val="24"/>
          <w:szCs w:val="24"/>
          <w:shd w:val="clear" w:color="auto" w:fill="FFFFFF"/>
        </w:rPr>
        <w:t>rare species, such as</w:t>
      </w:r>
      <w:r w:rsidR="00C542AE" w:rsidRPr="005D6A2A">
        <w:rPr>
          <w:rFonts w:ascii="Times New Roman" w:eastAsia="DFKai-SB" w:hAnsi="Times New Roman" w:cs="Times New Roman"/>
          <w:iCs/>
          <w:color w:val="0070C0"/>
          <w:sz w:val="24"/>
          <w:szCs w:val="24"/>
          <w:shd w:val="clear" w:color="auto" w:fill="FFFFFF"/>
        </w:rPr>
        <w:t xml:space="preserve"> Siberian Crane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
          <w:iCs/>
          <w:color w:val="0070C0"/>
          <w:sz w:val="24"/>
          <w:szCs w:val="24"/>
          <w:shd w:val="clear" w:color="auto" w:fill="FFFFFF"/>
        </w:rPr>
        <w:t xml:space="preserve"> </w:t>
      </w:r>
      <w:proofErr w:type="spellStart"/>
      <w:r w:rsidR="00C542AE" w:rsidRPr="005D6A2A">
        <w:rPr>
          <w:rFonts w:ascii="Times New Roman" w:eastAsia="DFKai-SB" w:hAnsi="Times New Roman" w:cs="Times New Roman"/>
          <w:i/>
          <w:iCs/>
          <w:color w:val="0070C0"/>
          <w:sz w:val="24"/>
          <w:szCs w:val="24"/>
          <w:shd w:val="clear" w:color="auto" w:fill="FFFFFF"/>
        </w:rPr>
        <w:t>leucogeranus</w:t>
      </w:r>
      <w:proofErr w:type="spellEnd"/>
      <w:r w:rsidR="00C542AE"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w:t>
      </w:r>
      <w:r w:rsidR="00371FCD" w:rsidRPr="005D6A2A">
        <w:rPr>
          <w:rFonts w:ascii="Times New Roman" w:eastAsia="DFKai-SB" w:hAnsi="Times New Roman" w:cs="Times New Roman"/>
          <w:iCs/>
          <w:color w:val="0070C0"/>
          <w:sz w:val="24"/>
          <w:szCs w:val="24"/>
          <w:shd w:val="clear" w:color="auto" w:fill="FFFFFF"/>
        </w:rPr>
        <w:t xml:space="preserve">which </w:t>
      </w:r>
      <w:r w:rsidR="00371FCD" w:rsidRPr="005D6A2A">
        <w:rPr>
          <w:rFonts w:ascii="Times New Roman" w:eastAsia="DFKai-SB" w:hAnsi="Times New Roman" w:cs="Times New Roman" w:hint="eastAsia"/>
          <w:iCs/>
          <w:color w:val="0070C0"/>
          <w:sz w:val="24"/>
          <w:szCs w:val="24"/>
          <w:shd w:val="clear" w:color="auto" w:fill="FFFFFF"/>
        </w:rPr>
        <w:t>is</w:t>
      </w:r>
      <w:r w:rsidR="00BD303D" w:rsidRPr="005D6A2A">
        <w:rPr>
          <w:rFonts w:ascii="Times New Roman" w:eastAsia="DFKai-SB" w:hAnsi="Times New Roman" w:cs="Times New Roman"/>
          <w:iCs/>
          <w:color w:val="0070C0"/>
          <w:sz w:val="24"/>
          <w:szCs w:val="24"/>
          <w:shd w:val="clear" w:color="auto" w:fill="FFFFFF"/>
        </w:rPr>
        <w:t xml:space="preserve"> listed</w:t>
      </w:r>
      <w:r w:rsidR="00371FCD" w:rsidRPr="005D6A2A">
        <w:rPr>
          <w:rFonts w:ascii="Times New Roman" w:eastAsia="DFKai-SB" w:hAnsi="Times New Roman" w:cs="Times New Roman" w:hint="eastAsia"/>
          <w:iCs/>
          <w:color w:val="0070C0"/>
          <w:sz w:val="24"/>
          <w:szCs w:val="24"/>
          <w:shd w:val="clear" w:color="auto" w:fill="FFFFFF"/>
        </w:rPr>
        <w:t xml:space="preserve"> critically endangered</w:t>
      </w:r>
      <w:r w:rsidR="00870808" w:rsidRPr="005D6A2A">
        <w:rPr>
          <w:rFonts w:ascii="Times New Roman" w:eastAsia="DFKai-SB" w:hAnsi="Times New Roman" w:cs="Times New Roman" w:hint="eastAsia"/>
          <w:iCs/>
          <w:color w:val="0070C0"/>
          <w:sz w:val="24"/>
          <w:szCs w:val="24"/>
          <w:shd w:val="clear" w:color="auto" w:fill="FFFFFF"/>
        </w:rPr>
        <w:t xml:space="preserve"> </w:t>
      </w:r>
      <w:r w:rsidR="00BD303D" w:rsidRPr="005D6A2A">
        <w:rPr>
          <w:rFonts w:ascii="Times New Roman" w:eastAsia="DFKai-SB" w:hAnsi="Times New Roman" w:cs="Times New Roman"/>
          <w:iCs/>
          <w:color w:val="0070C0"/>
          <w:sz w:val="24"/>
          <w:szCs w:val="24"/>
          <w:shd w:val="clear" w:color="auto" w:fill="FFFFFF"/>
        </w:rPr>
        <w:t>in the Red List of</w:t>
      </w:r>
      <w:r w:rsidR="00376B45" w:rsidRPr="005D6A2A">
        <w:rPr>
          <w:rFonts w:ascii="Times New Roman" w:eastAsia="DFKai-SB" w:hAnsi="Times New Roman" w:cs="Times New Roman"/>
          <w:iCs/>
          <w:color w:val="0070C0"/>
          <w:sz w:val="24"/>
          <w:szCs w:val="24"/>
          <w:shd w:val="clear" w:color="auto" w:fill="FFFFFF"/>
        </w:rPr>
        <w:t xml:space="preserve"> IUCN </w:t>
      </w:r>
      <w:commentRangeStart w:id="4"/>
      <w:r w:rsidR="00376B45" w:rsidRPr="005D6A2A">
        <w:rPr>
          <w:rFonts w:ascii="Times New Roman" w:eastAsia="DFKai-SB" w:hAnsi="Times New Roman" w:cs="Times New Roman"/>
          <w:iCs/>
          <w:color w:val="0070C0"/>
          <w:sz w:val="24"/>
          <w:szCs w:val="24"/>
          <w:shd w:val="clear" w:color="auto" w:fill="FFFFFF"/>
        </w:rPr>
        <w:fldChar w:fldCharType="begin"/>
      </w:r>
      <w:r w:rsidR="00376B45" w:rsidRPr="005D6A2A">
        <w:rPr>
          <w:rFonts w:ascii="Times New Roman" w:eastAsia="DFKai-SB" w:hAnsi="Times New Roman" w:cs="Times New Roman"/>
          <w:iCs/>
          <w:color w:val="0070C0"/>
          <w:sz w:val="24"/>
          <w:szCs w:val="24"/>
          <w:shd w:val="clear" w:color="auto" w:fill="FFFFFF"/>
        </w:rPr>
        <w:instrText xml:space="preserve"> ADDIN EN.CITE &lt;EndNote&gt;&lt;Cite&gt;&lt;Author&gt;International&lt;/Author&gt;&lt;Year&gt;2016&lt;/Year&gt;&lt;RecNum&gt;5&lt;/RecNum&gt;&lt;DisplayText&gt;&lt;style font="Times New Roman"&gt;(International, 2016)&lt;/style&gt;&lt;/DisplayText&gt;&lt;record&gt;&lt;rec-number&gt;5&lt;/rec-number&gt;&lt;foreign-keys&gt;&lt;key app="EN" db-id="929sxrxal9fs2oe2097vre2jtrd9w0rrr2tv" timestamp="1529524218"&gt;5&lt;/key&gt;&lt;/foreign-keys&gt;&lt;ref-type name="Journal Article"&gt;17&lt;/ref-type&gt;&lt;contributors&gt;&lt;authors&gt;&lt;author&gt;BirdLife International&lt;/author&gt;&lt;/authors&gt;&lt;/contributors&gt;&lt;titles&gt;&lt;title&gt;Leucogeranus leucogeranus&lt;/title&gt;&lt;secondary-title&gt;The IUCN Red List of Threatened Species 2016&lt;/secondary-title&gt;&lt;/titles&gt;&lt;periodical&gt;&lt;full-title&gt;The IUCN Red List of Threatened Species 2016&lt;/full-title&gt;&lt;/periodical&gt;&lt;dates&gt;&lt;year&gt;2016&lt;/year&gt;&lt;/dates&gt;&lt;urls&gt;&lt;/urls&gt;&lt;/record&gt;&lt;/Cite&gt;&lt;/EndNote&gt;</w:instrText>
      </w:r>
      <w:r w:rsidR="00376B45" w:rsidRPr="005D6A2A">
        <w:rPr>
          <w:rFonts w:ascii="Times New Roman" w:eastAsia="DFKai-SB" w:hAnsi="Times New Roman" w:cs="Times New Roman"/>
          <w:iCs/>
          <w:color w:val="0070C0"/>
          <w:sz w:val="24"/>
          <w:szCs w:val="24"/>
          <w:shd w:val="clear" w:color="auto" w:fill="FFFFFF"/>
        </w:rPr>
        <w:fldChar w:fldCharType="separate"/>
      </w:r>
      <w:r w:rsidR="00376B45" w:rsidRPr="005D6A2A">
        <w:rPr>
          <w:rFonts w:ascii="Times New Roman" w:eastAsia="DFKai-SB" w:hAnsi="Times New Roman" w:cs="Times New Roman"/>
          <w:iCs/>
          <w:noProof/>
          <w:color w:val="0070C0"/>
          <w:sz w:val="24"/>
          <w:szCs w:val="24"/>
          <w:shd w:val="clear" w:color="auto" w:fill="FFFFFF"/>
        </w:rPr>
        <w:t>(</w:t>
      </w:r>
      <w:r w:rsidR="002E6467">
        <w:rPr>
          <w:rFonts w:ascii="Times New Roman" w:eastAsia="DFKai-SB" w:hAnsi="Times New Roman" w:cs="Times New Roman"/>
          <w:iCs/>
          <w:noProof/>
          <w:color w:val="0070C0"/>
          <w:sz w:val="24"/>
          <w:szCs w:val="24"/>
          <w:shd w:val="clear" w:color="auto" w:fill="FFFFFF"/>
        </w:rPr>
        <w:t xml:space="preserve">BirdLife </w:t>
      </w:r>
      <w:r w:rsidR="00376B45" w:rsidRPr="005D6A2A">
        <w:rPr>
          <w:rFonts w:ascii="Times New Roman" w:eastAsia="DFKai-SB" w:hAnsi="Times New Roman" w:cs="Times New Roman"/>
          <w:iCs/>
          <w:noProof/>
          <w:color w:val="0070C0"/>
          <w:sz w:val="24"/>
          <w:szCs w:val="24"/>
          <w:shd w:val="clear" w:color="auto" w:fill="FFFFFF"/>
        </w:rPr>
        <w:t>International, 2016)</w:t>
      </w:r>
      <w:r w:rsidR="00376B45" w:rsidRPr="005D6A2A">
        <w:rPr>
          <w:rFonts w:ascii="Times New Roman" w:eastAsia="DFKai-SB" w:hAnsi="Times New Roman" w:cs="Times New Roman"/>
          <w:iCs/>
          <w:color w:val="0070C0"/>
          <w:sz w:val="24"/>
          <w:szCs w:val="24"/>
          <w:shd w:val="clear" w:color="auto" w:fill="FFFFFF"/>
        </w:rPr>
        <w:fldChar w:fldCharType="end"/>
      </w:r>
      <w:commentRangeEnd w:id="4"/>
      <w:r w:rsidR="000B337D">
        <w:rPr>
          <w:rStyle w:val="CommentReference"/>
        </w:rPr>
        <w:commentReference w:id="4"/>
      </w:r>
      <w:r w:rsidR="00BD303D" w:rsidRPr="005D6A2A">
        <w:rPr>
          <w:rFonts w:ascii="Times New Roman" w:eastAsia="DFKai-SB" w:hAnsi="Times New Roman" w:cs="Times New Roman"/>
          <w:iCs/>
          <w:color w:val="0070C0"/>
          <w:sz w:val="24"/>
          <w:szCs w:val="24"/>
          <w:shd w:val="clear" w:color="auto" w:fill="FFFFFF"/>
        </w:rPr>
        <w:t xml:space="preserve">. </w:t>
      </w:r>
      <w:r w:rsidR="004265D6" w:rsidRPr="005D6A2A">
        <w:rPr>
          <w:rFonts w:ascii="Times New Roman" w:eastAsia="DFKai-SB" w:hAnsi="Times New Roman" w:cs="Times New Roman"/>
          <w:iCs/>
          <w:color w:val="0070C0"/>
          <w:sz w:val="24"/>
          <w:szCs w:val="24"/>
          <w:shd w:val="clear" w:color="auto" w:fill="FFFFFF"/>
        </w:rPr>
        <w:t xml:space="preserve">Other characteristic species include </w:t>
      </w:r>
      <w:r w:rsidR="00371FCD" w:rsidRPr="005D6A2A">
        <w:rPr>
          <w:rFonts w:ascii="Times New Roman" w:eastAsia="DFKai-SB" w:hAnsi="Times New Roman" w:cs="Times New Roman" w:hint="eastAsia"/>
          <w:iCs/>
          <w:color w:val="0070C0"/>
          <w:sz w:val="24"/>
          <w:szCs w:val="24"/>
          <w:shd w:val="clear" w:color="auto" w:fill="FFFFFF"/>
        </w:rPr>
        <w:t>Sandhill Crane</w:t>
      </w:r>
      <w:r w:rsidR="00870808" w:rsidRPr="005D6A2A">
        <w:rPr>
          <w:rFonts w:ascii="Times New Roman" w:eastAsia="DFKai-SB" w:hAnsi="Times New Roman" w:cs="Times New Roman" w:hint="eastAsia"/>
          <w:iCs/>
          <w:color w:val="0070C0"/>
          <w:sz w:val="24"/>
          <w:szCs w:val="24"/>
          <w:shd w:val="clear" w:color="auto" w:fill="FFFFFF"/>
        </w:rPr>
        <w:t xml:space="preserve"> (</w:t>
      </w:r>
      <w:r w:rsidR="00870808" w:rsidRPr="005D6A2A">
        <w:rPr>
          <w:rFonts w:ascii="Times New Roman" w:eastAsia="DFKai-SB" w:hAnsi="Times New Roman" w:cs="Times New Roman"/>
          <w:i/>
          <w:iCs/>
          <w:color w:val="0070C0"/>
          <w:sz w:val="24"/>
          <w:szCs w:val="24"/>
          <w:shd w:val="clear" w:color="auto" w:fill="FFFFFF"/>
        </w:rPr>
        <w:t xml:space="preserve">Grus </w:t>
      </w:r>
      <w:proofErr w:type="spellStart"/>
      <w:r w:rsidR="00870808" w:rsidRPr="005D6A2A">
        <w:rPr>
          <w:rFonts w:ascii="Times New Roman" w:eastAsia="DFKai-SB" w:hAnsi="Times New Roman" w:cs="Times New Roman"/>
          <w:i/>
          <w:iCs/>
          <w:color w:val="0070C0"/>
          <w:sz w:val="24"/>
          <w:szCs w:val="24"/>
          <w:shd w:val="clear" w:color="auto" w:fill="FFFFFF"/>
        </w:rPr>
        <w:t>canadensis</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Yellow-billed Loon</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Gavia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adamsii</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Ross</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 Gull</w:t>
      </w:r>
      <w:r w:rsidR="00870808" w:rsidRPr="005D6A2A">
        <w:rPr>
          <w:rFonts w:ascii="Times New Roman" w:eastAsia="DFKai-SB" w:hAnsi="Times New Roman" w:cs="Times New Roman" w:hint="eastAsia"/>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Rhodostethia</w:t>
      </w:r>
      <w:proofErr w:type="spellEnd"/>
      <w:r w:rsidR="00870808" w:rsidRPr="005D6A2A">
        <w:rPr>
          <w:rFonts w:ascii="Times New Roman" w:eastAsia="DFKai-SB" w:hAnsi="Times New Roman" w:cs="Times New Roman"/>
          <w:i/>
          <w:iCs/>
          <w:color w:val="0070C0"/>
          <w:sz w:val="24"/>
          <w:szCs w:val="24"/>
          <w:shd w:val="clear" w:color="auto" w:fill="FFFFFF"/>
        </w:rPr>
        <w:t xml:space="preserve"> </w:t>
      </w:r>
      <w:proofErr w:type="spellStart"/>
      <w:r w:rsidR="00870808" w:rsidRPr="005D6A2A">
        <w:rPr>
          <w:rFonts w:ascii="Times New Roman" w:eastAsia="DFKai-SB" w:hAnsi="Times New Roman" w:cs="Times New Roman"/>
          <w:i/>
          <w:iCs/>
          <w:color w:val="0070C0"/>
          <w:sz w:val="24"/>
          <w:szCs w:val="24"/>
          <w:shd w:val="clear" w:color="auto" w:fill="FFFFFF"/>
        </w:rPr>
        <w:t>rosea</w:t>
      </w:r>
      <w:proofErr w:type="spellEnd"/>
      <w:r w:rsidR="00870808" w:rsidRPr="005D6A2A">
        <w:rPr>
          <w:rFonts w:ascii="Times New Roman" w:eastAsia="DFKai-SB" w:hAnsi="Times New Roman" w:cs="Times New Roman" w:hint="eastAsia"/>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and Steller</w:t>
      </w:r>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 xml:space="preserve">s Eider </w:t>
      </w:r>
      <w:r w:rsidR="00371FCD" w:rsidRPr="005D6A2A">
        <w:rPr>
          <w:rFonts w:ascii="Times New Roman" w:eastAsia="DFKai-SB" w:hAnsi="Times New Roman" w:cs="Times New Roman"/>
          <w:iCs/>
          <w:color w:val="0070C0"/>
          <w:sz w:val="24"/>
          <w:szCs w:val="24"/>
          <w:shd w:val="clear" w:color="auto" w:fill="FFFFFF"/>
        </w:rPr>
        <w:t>(</w:t>
      </w:r>
      <w:proofErr w:type="spellStart"/>
      <w:r w:rsidR="00371FCD" w:rsidRPr="005D6A2A">
        <w:rPr>
          <w:rFonts w:ascii="Times New Roman" w:eastAsia="DFKai-SB" w:hAnsi="Times New Roman" w:cs="Times New Roman"/>
          <w:i/>
          <w:iCs/>
          <w:color w:val="0070C0"/>
          <w:sz w:val="24"/>
          <w:szCs w:val="24"/>
          <w:shd w:val="clear" w:color="auto" w:fill="FFFFFF"/>
        </w:rPr>
        <w:t>Polysticta</w:t>
      </w:r>
      <w:proofErr w:type="spellEnd"/>
      <w:r w:rsidR="00371FCD" w:rsidRPr="005D6A2A">
        <w:rPr>
          <w:rFonts w:ascii="Times New Roman" w:eastAsia="DFKai-SB" w:hAnsi="Times New Roman" w:cs="Times New Roman"/>
          <w:i/>
          <w:iCs/>
          <w:color w:val="0070C0"/>
          <w:sz w:val="24"/>
          <w:szCs w:val="24"/>
          <w:shd w:val="clear" w:color="auto" w:fill="FFFFFF"/>
        </w:rPr>
        <w:t xml:space="preserve"> </w:t>
      </w:r>
      <w:proofErr w:type="spellStart"/>
      <w:r w:rsidR="00371FCD" w:rsidRPr="005D6A2A">
        <w:rPr>
          <w:rFonts w:ascii="Times New Roman" w:eastAsia="DFKai-SB" w:hAnsi="Times New Roman" w:cs="Times New Roman"/>
          <w:i/>
          <w:iCs/>
          <w:color w:val="0070C0"/>
          <w:sz w:val="24"/>
          <w:szCs w:val="24"/>
          <w:shd w:val="clear" w:color="auto" w:fill="FFFFFF"/>
        </w:rPr>
        <w:t>stelleri</w:t>
      </w:r>
      <w:proofErr w:type="spellEnd"/>
      <w:r w:rsidR="00371FCD" w:rsidRPr="005D6A2A">
        <w:rPr>
          <w:rFonts w:ascii="Times New Roman" w:eastAsia="DFKai-SB" w:hAnsi="Times New Roman" w:cs="Times New Roman"/>
          <w:iCs/>
          <w:color w:val="0070C0"/>
          <w:sz w:val="24"/>
          <w:szCs w:val="24"/>
          <w:shd w:val="clear" w:color="auto" w:fill="FFFFFF"/>
        </w:rPr>
        <w:t>)</w:t>
      </w:r>
      <w:r w:rsidR="00371FCD" w:rsidRPr="005D6A2A">
        <w:rPr>
          <w:rFonts w:ascii="Times New Roman" w:eastAsia="DFKai-SB" w:hAnsi="Times New Roman" w:cs="Times New Roman" w:hint="eastAsia"/>
          <w:iCs/>
          <w:color w:val="0070C0"/>
          <w:sz w:val="24"/>
          <w:szCs w:val="24"/>
          <w:shd w:val="clear" w:color="auto" w:fill="FFFFFF"/>
        </w:rPr>
        <w:t>.</w:t>
      </w:r>
      <w:r w:rsidR="004265D6" w:rsidRPr="005D6A2A">
        <w:rPr>
          <w:rFonts w:ascii="Times New Roman" w:eastAsia="DFKai-SB" w:hAnsi="Times New Roman" w:cs="Times New Roman"/>
          <w:iCs/>
          <w:color w:val="0070C0"/>
          <w:sz w:val="24"/>
          <w:szCs w:val="24"/>
          <w:shd w:val="clear" w:color="auto" w:fill="FFFFFF"/>
        </w:rPr>
        <w:t xml:space="preserve"> I</w:t>
      </w:r>
      <w:r w:rsidR="004033F2" w:rsidRPr="005D6A2A">
        <w:rPr>
          <w:rFonts w:ascii="Times New Roman" w:eastAsia="DFKai-SB" w:hAnsi="Times New Roman" w:cs="Times New Roman"/>
          <w:iCs/>
          <w:color w:val="0070C0"/>
          <w:sz w:val="24"/>
          <w:szCs w:val="24"/>
          <w:shd w:val="clear" w:color="auto" w:fill="FFFFFF"/>
        </w:rPr>
        <w:t xml:space="preserve">t is not exaggerate to say </w:t>
      </w:r>
      <w:r w:rsidR="00C512EE" w:rsidRPr="005D6A2A">
        <w:rPr>
          <w:rFonts w:ascii="Times New Roman" w:eastAsia="DFKai-SB" w:hAnsi="Times New Roman" w:cs="Times New Roman"/>
          <w:iCs/>
          <w:color w:val="0070C0"/>
          <w:sz w:val="24"/>
          <w:szCs w:val="24"/>
          <w:shd w:val="clear" w:color="auto" w:fill="FFFFFF"/>
        </w:rPr>
        <w:t>IRD</w:t>
      </w:r>
      <w:r w:rsidR="00FB7FCF" w:rsidRPr="005D6A2A">
        <w:rPr>
          <w:rFonts w:ascii="Times New Roman" w:eastAsia="DFKai-SB" w:hAnsi="Times New Roman" w:cs="Times New Roman"/>
          <w:iCs/>
          <w:color w:val="0070C0"/>
          <w:sz w:val="24"/>
          <w:szCs w:val="24"/>
          <w:shd w:val="clear" w:color="auto" w:fill="FFFFFF"/>
        </w:rPr>
        <w:t xml:space="preserve"> is </w:t>
      </w:r>
      <w:r w:rsidR="001F40D6" w:rsidRPr="005D6A2A">
        <w:rPr>
          <w:rFonts w:ascii="Times New Roman" w:eastAsia="DFKai-SB" w:hAnsi="Times New Roman" w:cs="Times New Roman"/>
          <w:iCs/>
          <w:color w:val="0070C0"/>
          <w:sz w:val="24"/>
          <w:szCs w:val="24"/>
          <w:shd w:val="clear" w:color="auto" w:fill="FFFFFF"/>
        </w:rPr>
        <w:t xml:space="preserve">the </w:t>
      </w:r>
      <w:r w:rsidR="00BC1C6C" w:rsidRPr="005D6A2A">
        <w:rPr>
          <w:rFonts w:ascii="Times New Roman" w:eastAsia="DFKai-SB" w:hAnsi="Times New Roman" w:cs="Times New Roman"/>
          <w:iCs/>
          <w:color w:val="0070C0"/>
          <w:sz w:val="24"/>
          <w:szCs w:val="24"/>
          <w:shd w:val="clear" w:color="auto" w:fill="FFFFFF"/>
        </w:rPr>
        <w:t xml:space="preserve">most important breeding </w:t>
      </w:r>
      <w:r w:rsidR="00BC1C6C" w:rsidRPr="005D6A2A">
        <w:rPr>
          <w:rFonts w:ascii="Times New Roman" w:eastAsia="DFKai-SB" w:hAnsi="Times New Roman" w:cs="Times New Roman" w:hint="eastAsia"/>
          <w:iCs/>
          <w:color w:val="0070C0"/>
          <w:sz w:val="24"/>
          <w:szCs w:val="24"/>
          <w:shd w:val="clear" w:color="auto" w:fill="FFFFFF"/>
        </w:rPr>
        <w:t>grounds</w:t>
      </w:r>
      <w:r w:rsidR="00371FCD" w:rsidRPr="005D6A2A">
        <w:rPr>
          <w:rFonts w:ascii="Times New Roman" w:eastAsia="DFKai-SB" w:hAnsi="Times New Roman" w:cs="Times New Roman" w:hint="eastAsia"/>
          <w:iCs/>
          <w:color w:val="0070C0"/>
          <w:sz w:val="24"/>
          <w:szCs w:val="24"/>
          <w:shd w:val="clear" w:color="auto" w:fill="FFFFFF"/>
        </w:rPr>
        <w:t xml:space="preserve"> </w:t>
      </w:r>
      <w:r w:rsidR="004033F2" w:rsidRPr="005D6A2A">
        <w:rPr>
          <w:rFonts w:ascii="Times New Roman" w:eastAsia="DFKai-SB" w:hAnsi="Times New Roman" w:cs="Times New Roman"/>
          <w:iCs/>
          <w:color w:val="0070C0"/>
          <w:sz w:val="24"/>
          <w:szCs w:val="24"/>
          <w:shd w:val="clear" w:color="auto" w:fill="FFFFFF"/>
        </w:rPr>
        <w:t xml:space="preserve">of the world </w:t>
      </w:r>
      <w:r w:rsidR="00371FCD" w:rsidRPr="005D6A2A">
        <w:rPr>
          <w:rFonts w:ascii="Times New Roman" w:eastAsia="DFKai-SB" w:hAnsi="Times New Roman" w:cs="Times New Roman" w:hint="eastAsia"/>
          <w:iCs/>
          <w:color w:val="0070C0"/>
          <w:sz w:val="24"/>
          <w:szCs w:val="24"/>
          <w:shd w:val="clear" w:color="auto" w:fill="FFFFFF"/>
        </w:rPr>
        <w:t xml:space="preserve">for migratory </w:t>
      </w:r>
      <w:commentRangeStart w:id="5"/>
      <w:r w:rsidR="00371FCD" w:rsidRPr="005D6A2A">
        <w:rPr>
          <w:rFonts w:ascii="Times New Roman" w:eastAsia="DFKai-SB" w:hAnsi="Times New Roman" w:cs="Times New Roman" w:hint="eastAsia"/>
          <w:iCs/>
          <w:color w:val="0070C0"/>
          <w:sz w:val="24"/>
          <w:szCs w:val="24"/>
          <w:shd w:val="clear" w:color="auto" w:fill="FFFFFF"/>
        </w:rPr>
        <w:t>birds</w:t>
      </w:r>
      <w:commentRangeEnd w:id="5"/>
      <w:r w:rsidR="000B337D">
        <w:rPr>
          <w:rStyle w:val="CommentReference"/>
        </w:rPr>
        <w:commentReference w:id="5"/>
      </w:r>
      <w:r w:rsidR="001F40D6" w:rsidRPr="005D6A2A">
        <w:rPr>
          <w:rFonts w:ascii="Times New Roman" w:eastAsia="DFKai-SB" w:hAnsi="Times New Roman" w:cs="Times New Roman"/>
          <w:iCs/>
          <w:color w:val="0070C0"/>
          <w:sz w:val="24"/>
          <w:szCs w:val="24"/>
          <w:shd w:val="clear" w:color="auto" w:fill="FFFFFF"/>
        </w:rPr>
        <w:t xml:space="preserve">.  </w:t>
      </w:r>
      <w:bookmarkStart w:id="6" w:name="_GoBack"/>
      <w:bookmarkEnd w:id="6"/>
    </w:p>
    <w:p w14:paraId="32F89B2C" w14:textId="77777777" w:rsidR="008C582C" w:rsidRPr="005D6A2A" w:rsidRDefault="008C582C" w:rsidP="002E293A">
      <w:pPr>
        <w:spacing w:after="0" w:line="240" w:lineRule="auto"/>
        <w:rPr>
          <w:rFonts w:ascii="Times New Roman" w:eastAsia="DFKai-SB" w:hAnsi="Times New Roman" w:cs="Times New Roman"/>
          <w:iCs/>
          <w:color w:val="0070C0"/>
          <w:sz w:val="24"/>
          <w:szCs w:val="24"/>
          <w:shd w:val="clear" w:color="auto" w:fill="FFFFFF"/>
        </w:rPr>
      </w:pPr>
    </w:p>
    <w:p w14:paraId="0665C3C0" w14:textId="54CC671C" w:rsidR="00940E61" w:rsidRPr="005D6A2A" w:rsidRDefault="000555B5" w:rsidP="002E293A">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There is no doubt that IRD deserves continued monitoring and conservation</w:t>
      </w:r>
      <w:r w:rsidR="002A203C" w:rsidRPr="005D6A2A">
        <w:rPr>
          <w:rFonts w:ascii="Times New Roman" w:eastAsia="DFKai-SB" w:hAnsi="Times New Roman" w:cs="Times New Roman" w:hint="eastAsia"/>
          <w:iCs/>
          <w:color w:val="0070C0"/>
          <w:sz w:val="24"/>
          <w:szCs w:val="24"/>
          <w:shd w:val="clear" w:color="auto" w:fill="FFFFFF"/>
        </w:rPr>
        <w:t xml:space="preserve">, however, </w:t>
      </w:r>
      <w:r w:rsidR="002A203C" w:rsidRPr="005D6A2A">
        <w:rPr>
          <w:rFonts w:ascii="Times New Roman" w:eastAsia="DFKai-SB" w:hAnsi="Times New Roman" w:cs="Times New Roman"/>
          <w:iCs/>
          <w:color w:val="0070C0"/>
          <w:sz w:val="24"/>
          <w:szCs w:val="24"/>
          <w:shd w:val="clear" w:color="auto" w:fill="FFFFFF"/>
        </w:rPr>
        <w:t xml:space="preserve">only </w:t>
      </w:r>
      <w:r w:rsidRPr="005D6A2A">
        <w:rPr>
          <w:rFonts w:ascii="Times New Roman" w:eastAsia="DFKai-SB" w:hAnsi="Times New Roman" w:cs="Times New Roman"/>
          <w:iCs/>
          <w:color w:val="0070C0"/>
          <w:sz w:val="24"/>
          <w:szCs w:val="24"/>
          <w:shd w:val="clear" w:color="auto" w:fill="FFFFFF"/>
        </w:rPr>
        <w:t xml:space="preserve">few </w:t>
      </w:r>
      <w:r w:rsidR="002A203C" w:rsidRPr="005D6A2A">
        <w:rPr>
          <w:rFonts w:ascii="Times New Roman" w:eastAsia="DFKai-SB" w:hAnsi="Times New Roman" w:cs="Times New Roman"/>
          <w:iCs/>
          <w:color w:val="0070C0"/>
          <w:sz w:val="24"/>
          <w:szCs w:val="24"/>
          <w:shd w:val="clear" w:color="auto" w:fill="FFFFFF"/>
        </w:rPr>
        <w:t xml:space="preserve">research expeditions had been conducted </w:t>
      </w:r>
      <w:r w:rsidRPr="005D6A2A">
        <w:rPr>
          <w:rFonts w:ascii="Times New Roman" w:eastAsia="DFKai-SB" w:hAnsi="Times New Roman" w:cs="Times New Roman"/>
          <w:iCs/>
          <w:color w:val="0070C0"/>
          <w:sz w:val="24"/>
          <w:szCs w:val="24"/>
          <w:shd w:val="clear" w:color="auto" w:fill="FFFFFF"/>
        </w:rPr>
        <w:t xml:space="preserve">and the quantitative data </w:t>
      </w:r>
      <w:r w:rsidR="002A203C" w:rsidRPr="005D6A2A">
        <w:rPr>
          <w:rFonts w:ascii="Times New Roman" w:eastAsia="DFKai-SB" w:hAnsi="Times New Roman" w:cs="Times New Roman"/>
          <w:iCs/>
          <w:color w:val="0070C0"/>
          <w:sz w:val="24"/>
          <w:szCs w:val="24"/>
          <w:shd w:val="clear" w:color="auto" w:fill="FFFFFF"/>
        </w:rPr>
        <w:t xml:space="preserve">for bird community </w:t>
      </w:r>
      <w:del w:id="7" w:author="Woongsoon Jang" w:date="2018-06-23T22:50:00Z">
        <w:r w:rsidR="00940E61" w:rsidRPr="005D6A2A" w:rsidDel="00BC72D7">
          <w:rPr>
            <w:rFonts w:ascii="Times New Roman" w:eastAsia="DFKai-SB" w:hAnsi="Times New Roman" w:cs="Times New Roman"/>
            <w:iCs/>
            <w:color w:val="0070C0"/>
            <w:sz w:val="24"/>
            <w:szCs w:val="24"/>
            <w:shd w:val="clear" w:color="auto" w:fill="FFFFFF"/>
          </w:rPr>
          <w:delText xml:space="preserve">is </w:delText>
        </w:r>
      </w:del>
      <w:ins w:id="8" w:author="Woongsoon Jang" w:date="2018-06-23T22:50:00Z">
        <w:r w:rsidR="00BC72D7">
          <w:rPr>
            <w:rFonts w:ascii="Times New Roman" w:eastAsia="DFKai-SB" w:hAnsi="Times New Roman" w:cs="Times New Roman"/>
            <w:iCs/>
            <w:color w:val="0070C0"/>
            <w:sz w:val="24"/>
            <w:szCs w:val="24"/>
            <w:shd w:val="clear" w:color="auto" w:fill="FFFFFF"/>
          </w:rPr>
          <w:t>are</w:t>
        </w:r>
        <w:r w:rsidR="00BC72D7" w:rsidRPr="005D6A2A">
          <w:rPr>
            <w:rFonts w:ascii="Times New Roman" w:eastAsia="DFKai-SB" w:hAnsi="Times New Roman" w:cs="Times New Roman"/>
            <w:iCs/>
            <w:color w:val="0070C0"/>
            <w:sz w:val="24"/>
            <w:szCs w:val="24"/>
            <w:shd w:val="clear" w:color="auto" w:fill="FFFFFF"/>
          </w:rPr>
          <w:t xml:space="preserve"> </w:t>
        </w:r>
      </w:ins>
      <w:r w:rsidR="00940E61" w:rsidRPr="005D6A2A">
        <w:rPr>
          <w:rFonts w:ascii="Times New Roman" w:eastAsia="DFKai-SB" w:hAnsi="Times New Roman" w:cs="Times New Roman"/>
          <w:iCs/>
          <w:color w:val="0070C0"/>
          <w:sz w:val="24"/>
          <w:szCs w:val="24"/>
          <w:shd w:val="clear" w:color="auto" w:fill="FFFFFF"/>
        </w:rPr>
        <w:t xml:space="preserve">lacking </w:t>
      </w:r>
      <w:r w:rsidR="00940E61" w:rsidRPr="005D6A2A">
        <w:rPr>
          <w:rFonts w:ascii="Times New Roman" w:eastAsia="DFKai-SB" w:hAnsi="Times New Roman" w:cs="Times New Roman"/>
          <w:iCs/>
          <w:color w:val="0070C0"/>
          <w:sz w:val="24"/>
          <w:szCs w:val="24"/>
          <w:shd w:val="clear" w:color="auto" w:fill="FFFFFF"/>
        </w:rPr>
        <w:fldChar w:fldCharType="begin"/>
      </w:r>
      <w:r w:rsidR="00940E61" w:rsidRPr="005D6A2A">
        <w:rPr>
          <w:rFonts w:ascii="Times New Roman" w:eastAsia="DFKai-SB" w:hAnsi="Times New Roman" w:cs="Times New Roman"/>
          <w:iCs/>
          <w:color w:val="0070C0"/>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940E61" w:rsidRPr="005D6A2A">
        <w:rPr>
          <w:rFonts w:ascii="Times New Roman" w:eastAsia="DFKai-SB" w:hAnsi="Times New Roman" w:cs="Times New Roman"/>
          <w:iCs/>
          <w:color w:val="0070C0"/>
          <w:sz w:val="24"/>
          <w:szCs w:val="24"/>
          <w:shd w:val="clear" w:color="auto" w:fill="FFFFFF"/>
        </w:rPr>
        <w:fldChar w:fldCharType="separate"/>
      </w:r>
      <w:r w:rsidR="00940E61" w:rsidRPr="005D6A2A">
        <w:rPr>
          <w:rFonts w:ascii="Times New Roman" w:eastAsia="DFKai-SB" w:hAnsi="Times New Roman" w:cs="Times New Roman"/>
          <w:iCs/>
          <w:noProof/>
          <w:color w:val="0070C0"/>
          <w:sz w:val="24"/>
          <w:szCs w:val="24"/>
          <w:shd w:val="clear" w:color="auto" w:fill="FFFFFF"/>
        </w:rPr>
        <w:t>(Pearce et al., 1998a)</w:t>
      </w:r>
      <w:r w:rsidR="00940E61" w:rsidRPr="005D6A2A">
        <w:rPr>
          <w:rFonts w:ascii="Times New Roman" w:eastAsia="DFKai-SB" w:hAnsi="Times New Roman" w:cs="Times New Roman"/>
          <w:iCs/>
          <w:color w:val="0070C0"/>
          <w:sz w:val="24"/>
          <w:szCs w:val="24"/>
          <w:shd w:val="clear" w:color="auto" w:fill="FFFFFF"/>
        </w:rPr>
        <w:fldChar w:fldCharType="end"/>
      </w:r>
      <w:r w:rsidRPr="005D6A2A">
        <w:rPr>
          <w:rFonts w:ascii="Times New Roman" w:eastAsia="DFKai-SB" w:hAnsi="Times New Roman" w:cs="Times New Roman"/>
          <w:iCs/>
          <w:color w:val="0070C0"/>
          <w:sz w:val="24"/>
          <w:szCs w:val="24"/>
          <w:shd w:val="clear" w:color="auto" w:fill="FFFFFF"/>
        </w:rPr>
        <w:t>.</w:t>
      </w:r>
      <w:r w:rsidR="002A203C" w:rsidRPr="005D6A2A">
        <w:rPr>
          <w:rFonts w:ascii="Times New Roman" w:eastAsia="DFKai-SB" w:hAnsi="Times New Roman" w:cs="Times New Roman"/>
          <w:iCs/>
          <w:color w:val="0070C0"/>
          <w:sz w:val="24"/>
          <w:szCs w:val="24"/>
          <w:shd w:val="clear" w:color="auto" w:fill="FFFFFF"/>
        </w:rPr>
        <w:t xml:space="preserve"> The arctic tundra in I</w:t>
      </w:r>
      <w:r w:rsidR="00227B6F" w:rsidRPr="005D6A2A">
        <w:rPr>
          <w:rFonts w:ascii="Times New Roman" w:eastAsia="DFKai-SB" w:hAnsi="Times New Roman" w:cs="Times New Roman"/>
          <w:iCs/>
          <w:color w:val="0070C0"/>
          <w:sz w:val="24"/>
          <w:szCs w:val="24"/>
          <w:shd w:val="clear" w:color="auto" w:fill="FFFFFF"/>
        </w:rPr>
        <w:t>RD is one of the least explored</w:t>
      </w:r>
      <w:r w:rsidR="006F1871" w:rsidRPr="005D6A2A">
        <w:rPr>
          <w:rFonts w:ascii="Times New Roman" w:eastAsia="DFKai-SB" w:hAnsi="Times New Roman" w:cs="Times New Roman"/>
          <w:iCs/>
          <w:color w:val="0070C0"/>
          <w:sz w:val="24"/>
          <w:szCs w:val="24"/>
          <w:shd w:val="clear" w:color="auto" w:fill="FFFFFF"/>
        </w:rPr>
        <w:t xml:space="preserve"> </w:t>
      </w:r>
      <w:r w:rsidR="002A203C" w:rsidRPr="005D6A2A">
        <w:rPr>
          <w:rFonts w:ascii="Times New Roman" w:eastAsia="DFKai-SB" w:hAnsi="Times New Roman" w:cs="Times New Roman"/>
          <w:iCs/>
          <w:color w:val="0070C0"/>
          <w:sz w:val="24"/>
          <w:szCs w:val="24"/>
          <w:shd w:val="clear" w:color="auto" w:fill="FFFFFF"/>
        </w:rPr>
        <w:t>biomes due to</w:t>
      </w:r>
      <w:r w:rsidR="006F1871" w:rsidRPr="005D6A2A">
        <w:rPr>
          <w:rFonts w:ascii="Times New Roman" w:eastAsia="DFKai-SB" w:hAnsi="Times New Roman" w:cs="Times New Roman"/>
          <w:iCs/>
          <w:color w:val="0070C0"/>
          <w:sz w:val="24"/>
          <w:szCs w:val="24"/>
          <w:shd w:val="clear" w:color="auto" w:fill="FFFFFF"/>
        </w:rPr>
        <w:t xml:space="preserve"> the harsh natural environment.</w:t>
      </w:r>
      <w:r w:rsidRPr="005D6A2A">
        <w:rPr>
          <w:rFonts w:ascii="Times New Roman" w:eastAsia="DFKai-SB" w:hAnsi="Times New Roman" w:cs="Times New Roman"/>
          <w:iCs/>
          <w:color w:val="0070C0"/>
          <w:sz w:val="24"/>
          <w:szCs w:val="24"/>
          <w:shd w:val="clear" w:color="auto" w:fill="FFFFFF"/>
        </w:rPr>
        <w:t xml:space="preserve"> </w:t>
      </w:r>
      <w:r w:rsidR="00227B6F" w:rsidRPr="005D6A2A">
        <w:rPr>
          <w:rFonts w:ascii="Times New Roman" w:eastAsia="DFKai-SB" w:hAnsi="Times New Roman" w:cs="Times New Roman"/>
          <w:iCs/>
          <w:color w:val="0070C0"/>
          <w:sz w:val="24"/>
          <w:szCs w:val="24"/>
          <w:shd w:val="clear" w:color="auto" w:fill="FFFFFF"/>
        </w:rPr>
        <w:t xml:space="preserve">Researchers are not able to get access to the IRD until the Indigirka </w:t>
      </w:r>
      <w:del w:id="9" w:author="Woongsoon Jang" w:date="2018-06-23T22:51:00Z">
        <w:r w:rsidR="00227B6F" w:rsidRPr="005D6A2A" w:rsidDel="00BC72D7">
          <w:rPr>
            <w:rFonts w:ascii="Times New Roman" w:eastAsia="DFKai-SB" w:hAnsi="Times New Roman" w:cs="Times New Roman"/>
            <w:iCs/>
            <w:color w:val="0070C0"/>
            <w:sz w:val="24"/>
            <w:szCs w:val="24"/>
            <w:shd w:val="clear" w:color="auto" w:fill="FFFFFF"/>
          </w:rPr>
          <w:delText xml:space="preserve">river </w:delText>
        </w:r>
      </w:del>
      <w:ins w:id="10" w:author="Woongsoon Jang" w:date="2018-06-23T22:51:00Z">
        <w:r w:rsidR="00BC72D7">
          <w:rPr>
            <w:rFonts w:ascii="Times New Roman" w:eastAsia="DFKai-SB" w:hAnsi="Times New Roman" w:cs="Times New Roman"/>
            <w:iCs/>
            <w:color w:val="0070C0"/>
            <w:sz w:val="24"/>
            <w:szCs w:val="24"/>
            <w:shd w:val="clear" w:color="auto" w:fill="FFFFFF"/>
          </w:rPr>
          <w:t>R</w:t>
        </w:r>
        <w:r w:rsidR="00BC72D7" w:rsidRPr="005D6A2A">
          <w:rPr>
            <w:rFonts w:ascii="Times New Roman" w:eastAsia="DFKai-SB" w:hAnsi="Times New Roman" w:cs="Times New Roman"/>
            <w:iCs/>
            <w:color w:val="0070C0"/>
            <w:sz w:val="24"/>
            <w:szCs w:val="24"/>
            <w:shd w:val="clear" w:color="auto" w:fill="FFFFFF"/>
          </w:rPr>
          <w:t xml:space="preserve">iver </w:t>
        </w:r>
      </w:ins>
      <w:r w:rsidR="00227B6F" w:rsidRPr="005D6A2A">
        <w:rPr>
          <w:rFonts w:ascii="Times New Roman" w:eastAsia="DFKai-SB" w:hAnsi="Times New Roman" w:cs="Times New Roman"/>
          <w:iCs/>
          <w:color w:val="0070C0"/>
          <w:sz w:val="24"/>
          <w:szCs w:val="24"/>
          <w:shd w:val="clear" w:color="auto" w:fill="FFFFFF"/>
        </w:rPr>
        <w:t xml:space="preserve">channel is open, around late May </w:t>
      </w:r>
      <w:commentRangeStart w:id="11"/>
      <w:r w:rsidR="00227B6F" w:rsidRPr="005D6A2A">
        <w:rPr>
          <w:rFonts w:ascii="Times New Roman" w:eastAsia="DFKai-SB" w:hAnsi="Times New Roman" w:cs="Times New Roman"/>
          <w:iCs/>
          <w:color w:val="0070C0"/>
          <w:sz w:val="24"/>
          <w:szCs w:val="24"/>
          <w:shd w:val="clear" w:color="auto" w:fill="FFFFFF"/>
        </w:rPr>
        <w:t>to</w:t>
      </w:r>
      <w:commentRangeEnd w:id="11"/>
      <w:r w:rsidR="00B259BB">
        <w:rPr>
          <w:rStyle w:val="CommentReference"/>
        </w:rPr>
        <w:commentReference w:id="11"/>
      </w:r>
      <w:r w:rsidR="00227B6F" w:rsidRPr="005D6A2A">
        <w:rPr>
          <w:rFonts w:ascii="Times New Roman" w:eastAsia="DFKai-SB" w:hAnsi="Times New Roman" w:cs="Times New Roman"/>
          <w:iCs/>
          <w:color w:val="0070C0"/>
          <w:sz w:val="24"/>
          <w:szCs w:val="24"/>
          <w:shd w:val="clear" w:color="auto" w:fill="FFFFFF"/>
        </w:rPr>
        <w:t xml:space="preserve"> June. </w:t>
      </w:r>
      <w:r w:rsidR="006F1871" w:rsidRPr="005D6A2A">
        <w:rPr>
          <w:rFonts w:ascii="Times New Roman" w:eastAsia="DFKai-SB" w:hAnsi="Times New Roman" w:cs="Times New Roman"/>
          <w:iCs/>
          <w:color w:val="0070C0"/>
          <w:sz w:val="24"/>
          <w:szCs w:val="24"/>
          <w:shd w:val="clear" w:color="auto" w:fill="FFFFFF"/>
        </w:rPr>
        <w:t>The</w:t>
      </w:r>
      <w:r w:rsidR="00350B8A" w:rsidRPr="005D6A2A">
        <w:rPr>
          <w:rFonts w:ascii="Times New Roman" w:eastAsia="DFKai-SB" w:hAnsi="Times New Roman" w:cs="Times New Roman" w:hint="eastAsia"/>
          <w:iCs/>
          <w:color w:val="0070C0"/>
          <w:sz w:val="24"/>
          <w:szCs w:val="24"/>
          <w:shd w:val="clear" w:color="auto" w:fill="FFFFFF"/>
        </w:rPr>
        <w:t xml:space="preserve"> lack of transportation and the </w:t>
      </w:r>
      <w:r w:rsidR="00BC1C6C" w:rsidRPr="005D6A2A">
        <w:rPr>
          <w:rFonts w:ascii="Times New Roman" w:eastAsia="DFKai-SB" w:hAnsi="Times New Roman" w:cs="Times New Roman" w:hint="eastAsia"/>
          <w:iCs/>
          <w:color w:val="0070C0"/>
          <w:sz w:val="24"/>
          <w:szCs w:val="24"/>
          <w:shd w:val="clear" w:color="auto" w:fill="FFFFFF"/>
        </w:rPr>
        <w:t>short summer (i.e., 50 to 60 days)</w:t>
      </w:r>
      <w:r w:rsidR="00350B8A" w:rsidRPr="005D6A2A">
        <w:rPr>
          <w:rFonts w:ascii="Times New Roman" w:eastAsia="DFKai-SB" w:hAnsi="Times New Roman" w:cs="Times New Roman" w:hint="eastAsia"/>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substa</w:t>
      </w:r>
      <w:r w:rsidR="004033F2" w:rsidRPr="005D6A2A">
        <w:rPr>
          <w:rFonts w:ascii="Times New Roman" w:eastAsia="DFKai-SB" w:hAnsi="Times New Roman" w:cs="Times New Roman"/>
          <w:iCs/>
          <w:color w:val="0070C0"/>
          <w:sz w:val="24"/>
          <w:szCs w:val="24"/>
          <w:shd w:val="clear" w:color="auto" w:fill="FFFFFF"/>
        </w:rPr>
        <w:t>ntially</w:t>
      </w:r>
      <w:r w:rsidR="006F1871" w:rsidRPr="005D6A2A">
        <w:rPr>
          <w:rFonts w:ascii="Times New Roman" w:eastAsia="DFKai-SB" w:hAnsi="Times New Roman" w:cs="Times New Roman" w:hint="eastAsia"/>
          <w:iCs/>
          <w:color w:val="0070C0"/>
          <w:sz w:val="24"/>
          <w:szCs w:val="24"/>
          <w:shd w:val="clear" w:color="auto" w:fill="FFFFFF"/>
        </w:rPr>
        <w:t xml:space="preserve"> constrain both the spa</w:t>
      </w:r>
      <w:r w:rsidR="006F1871" w:rsidRPr="005D6A2A">
        <w:rPr>
          <w:rFonts w:ascii="Times New Roman" w:eastAsia="DFKai-SB" w:hAnsi="Times New Roman" w:cs="Times New Roman"/>
          <w:iCs/>
          <w:color w:val="0070C0"/>
          <w:sz w:val="24"/>
          <w:szCs w:val="24"/>
          <w:shd w:val="clear" w:color="auto" w:fill="FFFFFF"/>
        </w:rPr>
        <w:t xml:space="preserve">tial and </w:t>
      </w:r>
      <w:r w:rsidR="00350B8A" w:rsidRPr="005D6A2A">
        <w:rPr>
          <w:rFonts w:ascii="Times New Roman" w:eastAsia="DFKai-SB" w:hAnsi="Times New Roman" w:cs="Times New Roman" w:hint="eastAsia"/>
          <w:iCs/>
          <w:color w:val="0070C0"/>
          <w:sz w:val="24"/>
          <w:szCs w:val="24"/>
          <w:shd w:val="clear" w:color="auto" w:fill="FFFFFF"/>
        </w:rPr>
        <w:t xml:space="preserve">temporal scale of the bird study. </w:t>
      </w:r>
      <w:r w:rsidR="004D64FC" w:rsidRPr="005D6A2A">
        <w:rPr>
          <w:rFonts w:ascii="Times New Roman" w:eastAsia="DFKai-SB" w:hAnsi="Times New Roman" w:cs="Times New Roman"/>
          <w:iCs/>
          <w:color w:val="0070C0"/>
          <w:sz w:val="24"/>
          <w:szCs w:val="24"/>
          <w:shd w:val="clear" w:color="auto" w:fill="FFFFFF"/>
        </w:rPr>
        <w:t>A long term monitoring</w:t>
      </w:r>
      <w:r w:rsidR="00F832DC" w:rsidRPr="005D6A2A">
        <w:rPr>
          <w:rFonts w:ascii="Times New Roman" w:eastAsia="DFKai-SB" w:hAnsi="Times New Roman" w:cs="Times New Roman" w:hint="eastAsia"/>
          <w:iCs/>
          <w:color w:val="0070C0"/>
          <w:sz w:val="24"/>
          <w:szCs w:val="24"/>
          <w:shd w:val="clear" w:color="auto" w:fill="FFFFFF"/>
        </w:rPr>
        <w:t xml:space="preserve"> for bird community</w:t>
      </w:r>
      <w:r w:rsidR="00E97BC1" w:rsidRPr="005D6A2A">
        <w:rPr>
          <w:rFonts w:ascii="Times New Roman" w:eastAsia="DFKai-SB" w:hAnsi="Times New Roman" w:cs="Times New Roman" w:hint="eastAsia"/>
          <w:iCs/>
          <w:color w:val="0070C0"/>
          <w:sz w:val="24"/>
          <w:szCs w:val="24"/>
          <w:shd w:val="clear" w:color="auto" w:fill="FFFFFF"/>
        </w:rPr>
        <w:t xml:space="preserve"> in </w:t>
      </w:r>
      <w:r w:rsidR="00940E61" w:rsidRPr="005D6A2A">
        <w:rPr>
          <w:rFonts w:ascii="Times New Roman" w:eastAsia="DFKai-SB" w:hAnsi="Times New Roman" w:cs="Times New Roman"/>
          <w:iCs/>
          <w:color w:val="0070C0"/>
          <w:sz w:val="24"/>
          <w:szCs w:val="24"/>
          <w:shd w:val="clear" w:color="auto" w:fill="FFFFFF"/>
        </w:rPr>
        <w:t xml:space="preserve">IRD </w:t>
      </w:r>
      <w:r w:rsidR="006329A6" w:rsidRPr="005D6A2A">
        <w:rPr>
          <w:rFonts w:ascii="Times New Roman" w:eastAsia="DFKai-SB" w:hAnsi="Times New Roman" w:cs="Times New Roman" w:hint="eastAsia"/>
          <w:iCs/>
          <w:color w:val="0070C0"/>
          <w:sz w:val="24"/>
          <w:szCs w:val="24"/>
          <w:shd w:val="clear" w:color="auto" w:fill="FFFFFF"/>
        </w:rPr>
        <w:t>Siberian</w:t>
      </w:r>
      <w:r w:rsidR="005B23FB" w:rsidRPr="005D6A2A">
        <w:rPr>
          <w:rFonts w:ascii="Times New Roman" w:eastAsia="DFKai-SB" w:hAnsi="Times New Roman" w:cs="Times New Roman"/>
          <w:iCs/>
          <w:color w:val="0070C0"/>
          <w:sz w:val="24"/>
          <w:szCs w:val="24"/>
          <w:shd w:val="clear" w:color="auto" w:fill="FFFFFF"/>
        </w:rPr>
        <w:t xml:space="preserve"> arctic</w:t>
      </w:r>
      <w:r w:rsidR="006329A6" w:rsidRPr="005D6A2A">
        <w:rPr>
          <w:rFonts w:ascii="Times New Roman" w:eastAsia="DFKai-SB" w:hAnsi="Times New Roman" w:cs="Times New Roman" w:hint="eastAsia"/>
          <w:iCs/>
          <w:color w:val="0070C0"/>
          <w:sz w:val="24"/>
          <w:szCs w:val="24"/>
          <w:shd w:val="clear" w:color="auto" w:fill="FFFFFF"/>
        </w:rPr>
        <w:t xml:space="preserve"> </w:t>
      </w:r>
      <w:r w:rsidR="00E97BC1" w:rsidRPr="005D6A2A">
        <w:rPr>
          <w:rFonts w:ascii="Times New Roman" w:eastAsia="DFKai-SB" w:hAnsi="Times New Roman" w:cs="Times New Roman" w:hint="eastAsia"/>
          <w:iCs/>
          <w:color w:val="0070C0"/>
          <w:sz w:val="24"/>
          <w:szCs w:val="24"/>
          <w:shd w:val="clear" w:color="auto" w:fill="FFFFFF"/>
        </w:rPr>
        <w:t>tundra</w:t>
      </w:r>
      <w:r w:rsidR="00125ADA" w:rsidRPr="005D6A2A">
        <w:rPr>
          <w:rFonts w:ascii="Times New Roman" w:eastAsia="DFKai-SB" w:hAnsi="Times New Roman" w:cs="Times New Roman" w:hint="eastAsia"/>
          <w:iCs/>
          <w:color w:val="0070C0"/>
          <w:sz w:val="24"/>
          <w:szCs w:val="24"/>
          <w:shd w:val="clear" w:color="auto" w:fill="FFFFFF"/>
        </w:rPr>
        <w:t xml:space="preserve"> is urgently neede</w:t>
      </w:r>
      <w:r w:rsidR="00F832DC" w:rsidRPr="005D6A2A">
        <w:rPr>
          <w:rFonts w:ascii="Times New Roman" w:eastAsia="DFKai-SB" w:hAnsi="Times New Roman" w:cs="Times New Roman" w:hint="eastAsia"/>
          <w:iCs/>
          <w:color w:val="0070C0"/>
          <w:sz w:val="24"/>
          <w:szCs w:val="24"/>
          <w:shd w:val="clear" w:color="auto" w:fill="FFFFFF"/>
        </w:rPr>
        <w:t xml:space="preserve">d and a </w:t>
      </w:r>
      <w:commentRangeStart w:id="12"/>
      <w:r w:rsidR="00F832DC" w:rsidRPr="005D6A2A">
        <w:rPr>
          <w:rFonts w:ascii="Times New Roman" w:eastAsia="DFKai-SB" w:hAnsi="Times New Roman" w:cs="Times New Roman" w:hint="eastAsia"/>
          <w:iCs/>
          <w:color w:val="0070C0"/>
          <w:sz w:val="24"/>
          <w:szCs w:val="24"/>
          <w:shd w:val="clear" w:color="auto" w:fill="FFFFFF"/>
        </w:rPr>
        <w:t xml:space="preserve">new method </w:t>
      </w:r>
      <w:commentRangeEnd w:id="12"/>
      <w:r w:rsidR="00B259BB">
        <w:rPr>
          <w:rStyle w:val="CommentReference"/>
        </w:rPr>
        <w:commentReference w:id="12"/>
      </w:r>
      <w:r w:rsidR="00F832DC" w:rsidRPr="005D6A2A">
        <w:rPr>
          <w:rFonts w:ascii="Times New Roman" w:eastAsia="DFKai-SB" w:hAnsi="Times New Roman" w:cs="Times New Roman" w:hint="eastAsia"/>
          <w:iCs/>
          <w:color w:val="0070C0"/>
          <w:sz w:val="24"/>
          <w:szCs w:val="24"/>
          <w:shd w:val="clear" w:color="auto" w:fill="FFFFFF"/>
        </w:rPr>
        <w:t>m</w:t>
      </w:r>
      <w:r w:rsidR="00125ADA" w:rsidRPr="005D6A2A">
        <w:rPr>
          <w:rFonts w:ascii="Times New Roman" w:eastAsia="DFKai-SB" w:hAnsi="Times New Roman" w:cs="Times New Roman" w:hint="eastAsia"/>
          <w:iCs/>
          <w:color w:val="0070C0"/>
          <w:sz w:val="24"/>
          <w:szCs w:val="24"/>
          <w:shd w:val="clear" w:color="auto" w:fill="FFFFFF"/>
        </w:rPr>
        <w:t xml:space="preserve">ust be imported to enhance the </w:t>
      </w:r>
      <w:r w:rsidR="006329A6" w:rsidRPr="005D6A2A">
        <w:rPr>
          <w:rFonts w:ascii="Times New Roman" w:eastAsia="DFKai-SB" w:hAnsi="Times New Roman" w:cs="Times New Roman" w:hint="eastAsia"/>
          <w:iCs/>
          <w:color w:val="0070C0"/>
          <w:sz w:val="24"/>
          <w:szCs w:val="24"/>
          <w:shd w:val="clear" w:color="auto" w:fill="FFFFFF"/>
        </w:rPr>
        <w:t xml:space="preserve">scale of </w:t>
      </w:r>
      <w:r w:rsidR="00125ADA" w:rsidRPr="005D6A2A">
        <w:rPr>
          <w:rFonts w:ascii="Times New Roman" w:eastAsia="DFKai-SB" w:hAnsi="Times New Roman" w:cs="Times New Roman" w:hint="eastAsia"/>
          <w:iCs/>
          <w:color w:val="0070C0"/>
          <w:sz w:val="24"/>
          <w:szCs w:val="24"/>
          <w:shd w:val="clear" w:color="auto" w:fill="FFFFFF"/>
        </w:rPr>
        <w:t xml:space="preserve">monitoring. </w:t>
      </w:r>
    </w:p>
    <w:p w14:paraId="09134B49" w14:textId="77777777" w:rsidR="004D64FC" w:rsidRPr="005D6A2A" w:rsidRDefault="004D64FC" w:rsidP="000D3642">
      <w:pPr>
        <w:spacing w:after="0" w:line="240" w:lineRule="auto"/>
        <w:rPr>
          <w:rFonts w:ascii="Times New Roman" w:eastAsia="DFKai-SB" w:hAnsi="Times New Roman" w:cs="Times New Roman"/>
          <w:iCs/>
          <w:color w:val="0070C0"/>
          <w:sz w:val="24"/>
          <w:szCs w:val="24"/>
          <w:shd w:val="clear" w:color="auto" w:fill="FFFFFF"/>
        </w:rPr>
      </w:pPr>
    </w:p>
    <w:p w14:paraId="443BDB47" w14:textId="77777777" w:rsidR="0014133A" w:rsidRPr="005D6A2A" w:rsidRDefault="00B15A7D" w:rsidP="000D3642">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In this study, w</w:t>
      </w:r>
      <w:r w:rsidR="00ED728F" w:rsidRPr="005D6A2A">
        <w:rPr>
          <w:rFonts w:ascii="Times New Roman" w:eastAsia="DFKai-SB" w:hAnsi="Times New Roman" w:cs="Times New Roman"/>
          <w:iCs/>
          <w:color w:val="0070C0"/>
          <w:sz w:val="24"/>
          <w:szCs w:val="24"/>
          <w:shd w:val="clear" w:color="auto" w:fill="FFFFFF"/>
        </w:rPr>
        <w:t>e</w:t>
      </w:r>
      <w:r w:rsidR="00C61010" w:rsidRPr="005D6A2A">
        <w:rPr>
          <w:rFonts w:ascii="Times New Roman" w:eastAsia="DFKai-SB" w:hAnsi="Times New Roman" w:cs="Times New Roman"/>
          <w:iCs/>
          <w:color w:val="0070C0"/>
          <w:sz w:val="24"/>
          <w:szCs w:val="24"/>
          <w:shd w:val="clear" w:color="auto" w:fill="FFFFFF"/>
        </w:rPr>
        <w:t xml:space="preserve"> </w:t>
      </w:r>
      <w:r w:rsidR="005605DD" w:rsidRPr="005D6A2A">
        <w:rPr>
          <w:rFonts w:ascii="Times New Roman" w:eastAsia="DFKai-SB" w:hAnsi="Times New Roman" w:cs="Times New Roman"/>
          <w:iCs/>
          <w:color w:val="0070C0"/>
          <w:sz w:val="24"/>
          <w:szCs w:val="24"/>
          <w:shd w:val="clear" w:color="auto" w:fill="FFFFFF"/>
        </w:rPr>
        <w:t>propose</w:t>
      </w:r>
      <w:r w:rsidR="00C61010" w:rsidRPr="005D6A2A">
        <w:rPr>
          <w:rFonts w:ascii="Times New Roman" w:eastAsia="DFKai-SB" w:hAnsi="Times New Roman" w:cs="Times New Roman"/>
          <w:iCs/>
          <w:color w:val="0070C0"/>
          <w:sz w:val="24"/>
          <w:szCs w:val="24"/>
          <w:shd w:val="clear" w:color="auto" w:fill="FFFFFF"/>
        </w:rPr>
        <w:t xml:space="preserve"> to </w:t>
      </w:r>
      <w:commentRangeStart w:id="13"/>
      <w:r w:rsidR="00C61010" w:rsidRPr="005D6A2A">
        <w:rPr>
          <w:rFonts w:ascii="Times New Roman" w:eastAsia="DFKai-SB" w:hAnsi="Times New Roman" w:cs="Times New Roman" w:hint="eastAsia"/>
          <w:iCs/>
          <w:color w:val="0070C0"/>
          <w:sz w:val="24"/>
          <w:szCs w:val="24"/>
          <w:shd w:val="clear" w:color="auto" w:fill="FFFFFF"/>
        </w:rPr>
        <w:t xml:space="preserve">import </w:t>
      </w:r>
      <w:commentRangeEnd w:id="13"/>
      <w:r w:rsidR="00416AC7">
        <w:rPr>
          <w:rStyle w:val="CommentReference"/>
        </w:rPr>
        <w:commentReference w:id="13"/>
      </w:r>
      <w:r w:rsidR="00C61010" w:rsidRPr="005D6A2A">
        <w:rPr>
          <w:rFonts w:ascii="Times New Roman" w:eastAsia="DFKai-SB" w:hAnsi="Times New Roman" w:cs="Times New Roman" w:hint="eastAsia"/>
          <w:iCs/>
          <w:color w:val="0070C0"/>
          <w:sz w:val="24"/>
          <w:szCs w:val="24"/>
          <w:shd w:val="clear" w:color="auto" w:fill="FFFFFF"/>
        </w:rPr>
        <w:t xml:space="preserve">automatic recording </w:t>
      </w:r>
      <w:r w:rsidR="00C61010" w:rsidRPr="005D6A2A">
        <w:rPr>
          <w:rFonts w:ascii="Times New Roman" w:eastAsia="DFKai-SB" w:hAnsi="Times New Roman" w:cs="Times New Roman"/>
          <w:iCs/>
          <w:color w:val="0070C0"/>
          <w:sz w:val="24"/>
          <w:szCs w:val="24"/>
          <w:shd w:val="clear" w:color="auto" w:fill="FFFFFF"/>
        </w:rPr>
        <w:t>system</w:t>
      </w:r>
      <w:r w:rsidRPr="005D6A2A">
        <w:rPr>
          <w:rFonts w:ascii="Times New Roman" w:eastAsia="DFKai-SB" w:hAnsi="Times New Roman" w:cs="Times New Roman"/>
          <w:iCs/>
          <w:color w:val="0070C0"/>
          <w:sz w:val="24"/>
          <w:szCs w:val="24"/>
          <w:shd w:val="clear" w:color="auto" w:fill="FFFFFF"/>
        </w:rPr>
        <w:t xml:space="preserve">s to monitor the bird community in the arctic in IRD area. </w:t>
      </w:r>
      <w:r w:rsidR="00437B30" w:rsidRPr="005D6A2A">
        <w:rPr>
          <w:rFonts w:ascii="Times New Roman" w:eastAsia="DFKai-SB" w:hAnsi="Times New Roman" w:cs="Times New Roman" w:hint="eastAsia"/>
          <w:iCs/>
          <w:color w:val="0070C0"/>
          <w:sz w:val="24"/>
          <w:szCs w:val="24"/>
          <w:shd w:val="clear" w:color="auto" w:fill="FFFFFF"/>
        </w:rPr>
        <w:t>Autonomous recording system has been applied in diverse ecosystems to remotely and non-invasively monitor bird communit</w:t>
      </w:r>
      <w:r w:rsidRPr="005D6A2A">
        <w:rPr>
          <w:rFonts w:ascii="Times New Roman" w:eastAsia="DFKai-SB" w:hAnsi="Times New Roman" w:cs="Times New Roman" w:hint="eastAsia"/>
          <w:iCs/>
          <w:color w:val="0070C0"/>
          <w:sz w:val="24"/>
          <w:szCs w:val="24"/>
          <w:shd w:val="clear" w:color="auto" w:fill="FFFFFF"/>
        </w:rPr>
        <w:t>y</w:t>
      </w:r>
      <w:r w:rsidRPr="005D6A2A">
        <w:rPr>
          <w:rFonts w:ascii="Times New Roman" w:eastAsia="DFKai-SB" w:hAnsi="Times New Roman" w:cs="Times New Roman"/>
          <w:iCs/>
          <w:color w:val="0070C0"/>
          <w:sz w:val="24"/>
          <w:szCs w:val="24"/>
          <w:shd w:val="clear" w:color="auto" w:fill="FFFFFF"/>
        </w:rPr>
        <w:t xml:space="preserve">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&lt;EndNote&gt;&lt;Cite&gt;&lt;Author&gt;Blumstein&lt;/Author&gt;&lt;Year&gt;2011&lt;/Year&gt;&lt;RecNum&gt;7&lt;/RecNum&gt;&lt;DisplayText&gt;&lt;style font="Times New Roman"&gt;(Blumstein et al., 2011)&lt;/style&gt;&lt;/DisplayText&gt;&lt;record&gt;&lt;rec-number&gt;7&lt;/rec-number&gt;&lt;foreign-keys&gt;&lt;key app="EN" db-id="929sxrxal9fs2oe2097vre2jtrd9w0rrr2tv" timestamp="1529528935"&gt;7&lt;/key&gt;&lt;/foreign-keys&gt;&lt;ref-type name="Journal Article"&gt;17&lt;/ref-type&gt;&lt;contributors&gt;&lt;authors&gt;&lt;author&gt;Blumstein, Daniel T&lt;/author&gt;&lt;author&gt;Mennill, Daniel J&lt;/author&gt;&lt;author&gt;Clemins, Patrick&lt;/author&gt;&lt;author&gt;Girod, Lewis&lt;/author&gt;&lt;author&gt;Yao, Kung&lt;/author&gt;&lt;author&gt;Patricelli, Gail&lt;/author&gt;&lt;author&gt;Deppe, Jill L&lt;/author&gt;&lt;author&gt;Krakauer, Alan H&lt;/author&gt;&lt;author&gt;Clark, Christopher&lt;/author&gt;&lt;author&gt;Cortopassi, Kathryn A&lt;/author&gt;&lt;/authors&gt;&lt;/contributors&gt;&lt;titles&gt;&lt;title&gt;Acoustic monitoring in terrestrial environments using microphone arrays: applications, technological considerations and prospectus&lt;/title&gt;&lt;secondary-title&gt;Journal of Applied Ecology&lt;/secondary-title&gt;&lt;/titles&gt;&lt;periodical&gt;&lt;full-title&gt;Journal of Applied Ecology&lt;/full-title&gt;&lt;/periodical&gt;&lt;pages&gt;758-767&lt;/pages&gt;&lt;volume&gt;48&lt;/volume&gt;&lt;number&gt;3&lt;/number&gt;&lt;dates&gt;&lt;year&gt;2011&lt;/year&gt;&lt;/dates&gt;&lt;isbn&gt;1365-2664&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(Blumstein et al., 2011)</w:t>
      </w:r>
      <w:r w:rsidRPr="005D6A2A">
        <w:rPr>
          <w:rFonts w:ascii="Times New Roman" w:eastAsia="DFKai-SB" w:hAnsi="Times New Roman" w:cs="Times New Roman"/>
          <w:iCs/>
          <w:color w:val="0070C0"/>
          <w:sz w:val="24"/>
          <w:szCs w:val="24"/>
          <w:shd w:val="clear" w:color="auto" w:fill="FFFFFF"/>
        </w:rPr>
        <w:fldChar w:fldCharType="end"/>
      </w:r>
      <w:r w:rsidR="00437B30" w:rsidRPr="005D6A2A">
        <w:rPr>
          <w:rFonts w:ascii="Times New Roman" w:eastAsia="DFKai-SB" w:hAnsi="Times New Roman" w:cs="Times New Roman" w:hint="eastAsia"/>
          <w:iCs/>
          <w:color w:val="0070C0"/>
          <w:sz w:val="24"/>
          <w:szCs w:val="24"/>
          <w:shd w:val="clear" w:color="auto" w:fill="FFFFFF"/>
        </w:rPr>
        <w:t xml:space="preserve">. </w:t>
      </w:r>
      <w:r w:rsidR="006329A6" w:rsidRPr="005D6A2A">
        <w:rPr>
          <w:rFonts w:ascii="Times New Roman" w:eastAsia="DFKai-SB" w:hAnsi="Times New Roman" w:cs="Times New Roman" w:hint="eastAsia"/>
          <w:iCs/>
          <w:color w:val="0070C0"/>
          <w:sz w:val="24"/>
          <w:szCs w:val="24"/>
          <w:shd w:val="clear" w:color="auto" w:fill="FFFFFF"/>
        </w:rPr>
        <w:t>Species richness, abundance</w:t>
      </w:r>
      <w:r w:rsidR="00AB53EF" w:rsidRPr="005D6A2A">
        <w:rPr>
          <w:rFonts w:ascii="Times New Roman" w:eastAsia="DFKai-SB" w:hAnsi="Times New Roman" w:cs="Times New Roman" w:hint="eastAsia"/>
          <w:iCs/>
          <w:color w:val="0070C0"/>
          <w:sz w:val="24"/>
          <w:szCs w:val="24"/>
          <w:shd w:val="clear" w:color="auto" w:fill="FFFFFF"/>
        </w:rPr>
        <w:t>, composition, an</w:t>
      </w:r>
      <w:r w:rsidR="00B74E0B" w:rsidRPr="005D6A2A">
        <w:rPr>
          <w:rFonts w:ascii="Times New Roman" w:eastAsia="DFKai-SB" w:hAnsi="Times New Roman" w:cs="Times New Roman" w:hint="eastAsia"/>
          <w:iCs/>
          <w:color w:val="0070C0"/>
          <w:sz w:val="24"/>
          <w:szCs w:val="24"/>
          <w:shd w:val="clear" w:color="auto" w:fill="FFFFFF"/>
        </w:rPr>
        <w:t>d other</w:t>
      </w:r>
      <w:r w:rsidR="00AB53EF" w:rsidRPr="005D6A2A">
        <w:rPr>
          <w:rFonts w:ascii="Times New Roman" w:eastAsia="DFKai-SB" w:hAnsi="Times New Roman" w:cs="Times New Roman" w:hint="eastAsia"/>
          <w:iCs/>
          <w:color w:val="0070C0"/>
          <w:sz w:val="24"/>
          <w:szCs w:val="24"/>
          <w:shd w:val="clear" w:color="auto" w:fill="FFFFFF"/>
        </w:rPr>
        <w:t xml:space="preserve"> quantitative data </w:t>
      </w:r>
      <w:r w:rsidR="006329A6" w:rsidRPr="005D6A2A">
        <w:rPr>
          <w:rFonts w:ascii="Times New Roman" w:eastAsia="DFKai-SB" w:hAnsi="Times New Roman" w:cs="Times New Roman" w:hint="eastAsia"/>
          <w:iCs/>
          <w:color w:val="0070C0"/>
          <w:sz w:val="24"/>
          <w:szCs w:val="24"/>
          <w:shd w:val="clear" w:color="auto" w:fill="FFFFFF"/>
        </w:rPr>
        <w:t xml:space="preserve">can be derived. </w:t>
      </w:r>
      <w:r w:rsidR="005F2F62" w:rsidRPr="005D6A2A">
        <w:rPr>
          <w:rFonts w:ascii="Times New Roman" w:eastAsia="DFKai-SB" w:hAnsi="Times New Roman" w:cs="Times New Roman"/>
          <w:iCs/>
          <w:color w:val="0070C0"/>
          <w:sz w:val="24"/>
          <w:szCs w:val="24"/>
          <w:shd w:val="clear" w:color="auto" w:fill="FFFFFF"/>
        </w:rPr>
        <w:t>With t</w:t>
      </w:r>
      <w:r w:rsidR="00ED728F" w:rsidRPr="005D6A2A">
        <w:rPr>
          <w:rFonts w:ascii="Times New Roman" w:eastAsia="DFKai-SB" w:hAnsi="Times New Roman" w:cs="Times New Roman"/>
          <w:iCs/>
          <w:color w:val="0070C0"/>
          <w:sz w:val="24"/>
          <w:szCs w:val="24"/>
          <w:shd w:val="clear" w:color="auto" w:fill="FFFFFF"/>
        </w:rPr>
        <w:t>he</w:t>
      </w:r>
      <w:r w:rsidR="005F2F62" w:rsidRPr="005D6A2A">
        <w:rPr>
          <w:rFonts w:ascii="Times New Roman" w:eastAsia="DFKai-SB" w:hAnsi="Times New Roman" w:cs="Times New Roman"/>
          <w:iCs/>
          <w:color w:val="0070C0"/>
          <w:sz w:val="24"/>
          <w:szCs w:val="24"/>
          <w:shd w:val="clear" w:color="auto" w:fill="FFFFFF"/>
        </w:rPr>
        <w:t xml:space="preserve"> </w:t>
      </w:r>
      <w:r w:rsidR="005B23FB" w:rsidRPr="005D6A2A">
        <w:rPr>
          <w:rFonts w:ascii="Times New Roman" w:eastAsia="DFKai-SB" w:hAnsi="Times New Roman" w:cs="Times New Roman"/>
          <w:iCs/>
          <w:color w:val="0070C0"/>
          <w:sz w:val="24"/>
          <w:szCs w:val="24"/>
          <w:shd w:val="clear" w:color="auto" w:fill="FFFFFF"/>
        </w:rPr>
        <w:t xml:space="preserve">permanent </w:t>
      </w:r>
      <w:r w:rsidR="005F2F62" w:rsidRPr="005D6A2A">
        <w:rPr>
          <w:rFonts w:ascii="Times New Roman" w:eastAsia="DFKai-SB" w:hAnsi="Times New Roman" w:cs="Times New Roman"/>
          <w:iCs/>
          <w:color w:val="0070C0"/>
          <w:sz w:val="24"/>
          <w:szCs w:val="24"/>
          <w:shd w:val="clear" w:color="auto" w:fill="FFFFFF"/>
        </w:rPr>
        <w:t xml:space="preserve">recordings, </w:t>
      </w:r>
      <w:r w:rsidR="00B74E0B" w:rsidRPr="005D6A2A">
        <w:rPr>
          <w:rFonts w:ascii="Times New Roman" w:eastAsia="DFKai-SB" w:hAnsi="Times New Roman" w:cs="Times New Roman" w:hint="eastAsia"/>
          <w:iCs/>
          <w:color w:val="0070C0"/>
          <w:sz w:val="24"/>
          <w:szCs w:val="24"/>
          <w:shd w:val="clear" w:color="auto" w:fill="FFFFFF"/>
        </w:rPr>
        <w:t xml:space="preserve">automatic recording </w:t>
      </w:r>
      <w:r w:rsidR="005F2F62" w:rsidRPr="005D6A2A">
        <w:rPr>
          <w:rFonts w:ascii="Times New Roman" w:eastAsia="DFKai-SB" w:hAnsi="Times New Roman" w:cs="Times New Roman"/>
          <w:iCs/>
          <w:color w:val="0070C0"/>
          <w:sz w:val="24"/>
          <w:szCs w:val="24"/>
          <w:shd w:val="clear" w:color="auto" w:fill="FFFFFF"/>
        </w:rPr>
        <w:t xml:space="preserve">systems are </w:t>
      </w:r>
      <w:r w:rsidR="00437B30" w:rsidRPr="005D6A2A">
        <w:rPr>
          <w:rFonts w:ascii="Times New Roman" w:eastAsia="DFKai-SB" w:hAnsi="Times New Roman" w:cs="Times New Roman" w:hint="eastAsia"/>
          <w:iCs/>
          <w:color w:val="0070C0"/>
          <w:sz w:val="24"/>
          <w:szCs w:val="24"/>
          <w:shd w:val="clear" w:color="auto" w:fill="FFFFFF"/>
        </w:rPr>
        <w:t xml:space="preserve">proved to have the same or even better detection ability than traditional field survey </w:t>
      </w:r>
      <w:r w:rsidRPr="005D6A2A">
        <w:rPr>
          <w:rFonts w:ascii="Times New Roman" w:eastAsia="DFKai-SB" w:hAnsi="Times New Roman" w:cs="Times New Roman"/>
          <w:iCs/>
          <w:color w:val="0070C0"/>
          <w:sz w:val="24"/>
          <w:szCs w:val="24"/>
          <w:shd w:val="clear" w:color="auto" w:fill="FFFFFF"/>
        </w:rPr>
        <w:fldChar w:fldCharType="begin"/>
      </w:r>
      <w:r w:rsidRPr="005D6A2A">
        <w:rPr>
          <w:rFonts w:ascii="Times New Roman" w:eastAsia="DFKai-SB" w:hAnsi="Times New Roman" w:cs="Times New Roman"/>
          <w:iCs/>
          <w:color w:val="0070C0"/>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Pr="005D6A2A">
        <w:rPr>
          <w:rFonts w:ascii="Times New Roman" w:eastAsia="DFKai-SB" w:hAnsi="Times New Roman" w:cs="Times New Roman"/>
          <w:iCs/>
          <w:color w:val="0070C0"/>
          <w:sz w:val="24"/>
          <w:szCs w:val="24"/>
          <w:shd w:val="clear" w:color="auto" w:fill="FFFFFF"/>
        </w:rPr>
        <w:fldChar w:fldCharType="separate"/>
      </w:r>
      <w:r w:rsidRPr="005D6A2A">
        <w:rPr>
          <w:rFonts w:ascii="Times New Roman" w:eastAsia="DFKai-SB" w:hAnsi="Times New Roman" w:cs="Times New Roman"/>
          <w:iCs/>
          <w:noProof/>
          <w:color w:val="0070C0"/>
          <w:sz w:val="24"/>
          <w:szCs w:val="24"/>
          <w:shd w:val="clear" w:color="auto" w:fill="FFFFFF"/>
        </w:rPr>
        <w:t>(Celis‐Murillo et al., 2009)</w:t>
      </w:r>
      <w:r w:rsidRPr="005D6A2A">
        <w:rPr>
          <w:rFonts w:ascii="Times New Roman" w:eastAsia="DFKai-SB" w:hAnsi="Times New Roman" w:cs="Times New Roman"/>
          <w:iCs/>
          <w:color w:val="0070C0"/>
          <w:sz w:val="24"/>
          <w:szCs w:val="24"/>
          <w:shd w:val="clear" w:color="auto" w:fill="FFFFFF"/>
        </w:rPr>
        <w:fldChar w:fldCharType="end"/>
      </w:r>
      <w:r w:rsidR="006329A6" w:rsidRPr="005D6A2A">
        <w:rPr>
          <w:rFonts w:ascii="Times New Roman" w:eastAsia="DFKai-SB" w:hAnsi="Times New Roman" w:cs="Times New Roman" w:hint="eastAsia"/>
          <w:iCs/>
          <w:color w:val="0070C0"/>
          <w:sz w:val="24"/>
          <w:szCs w:val="24"/>
          <w:shd w:val="clear" w:color="auto" w:fill="FFFFFF"/>
        </w:rPr>
        <w:t xml:space="preserve">. </w:t>
      </w:r>
      <w:r w:rsidR="00437B30" w:rsidRPr="005D6A2A">
        <w:rPr>
          <w:rFonts w:ascii="Times New Roman" w:eastAsia="DFKai-SB" w:hAnsi="Times New Roman" w:cs="Times New Roman" w:hint="eastAsia"/>
          <w:iCs/>
          <w:color w:val="0070C0"/>
          <w:sz w:val="24"/>
          <w:szCs w:val="24"/>
          <w:shd w:val="clear" w:color="auto" w:fill="FFFFFF"/>
        </w:rPr>
        <w:t>Given the</w:t>
      </w:r>
      <w:r w:rsidR="00AB53EF" w:rsidRPr="005D6A2A">
        <w:rPr>
          <w:rFonts w:ascii="Times New Roman" w:eastAsia="DFKai-SB" w:hAnsi="Times New Roman" w:cs="Times New Roman" w:hint="eastAsia"/>
          <w:iCs/>
          <w:color w:val="0070C0"/>
          <w:sz w:val="24"/>
          <w:szCs w:val="24"/>
          <w:shd w:val="clear" w:color="auto" w:fill="FFFFFF"/>
        </w:rPr>
        <w:t xml:space="preserve"> </w:t>
      </w:r>
      <w:commentRangeStart w:id="14"/>
      <w:r w:rsidR="00AB53EF" w:rsidRPr="005D6A2A">
        <w:rPr>
          <w:rFonts w:ascii="Times New Roman" w:eastAsia="DFKai-SB" w:hAnsi="Times New Roman" w:cs="Times New Roman" w:hint="eastAsia"/>
          <w:iCs/>
          <w:color w:val="0070C0"/>
          <w:sz w:val="24"/>
          <w:szCs w:val="24"/>
          <w:shd w:val="clear" w:color="auto" w:fill="FFFFFF"/>
        </w:rPr>
        <w:t>progressive</w:t>
      </w:r>
      <w:r w:rsidR="00437B30" w:rsidRPr="005D6A2A">
        <w:rPr>
          <w:rFonts w:ascii="Times New Roman" w:eastAsia="DFKai-SB" w:hAnsi="Times New Roman" w:cs="Times New Roman" w:hint="eastAsia"/>
          <w:iCs/>
          <w:color w:val="0070C0"/>
          <w:sz w:val="24"/>
          <w:szCs w:val="24"/>
          <w:shd w:val="clear" w:color="auto" w:fill="FFFFFF"/>
        </w:rPr>
        <w:t xml:space="preserve"> </w:t>
      </w:r>
      <w:commentRangeEnd w:id="14"/>
      <w:r w:rsidR="00416AC7">
        <w:rPr>
          <w:rStyle w:val="CommentReference"/>
        </w:rPr>
        <w:commentReference w:id="14"/>
      </w:r>
      <w:r w:rsidR="00437B30" w:rsidRPr="005D6A2A">
        <w:rPr>
          <w:rFonts w:ascii="Times New Roman" w:eastAsia="DFKai-SB" w:hAnsi="Times New Roman" w:cs="Times New Roman" w:hint="eastAsia"/>
          <w:iCs/>
          <w:color w:val="0070C0"/>
          <w:sz w:val="24"/>
          <w:szCs w:val="24"/>
          <w:shd w:val="clear" w:color="auto" w:fill="FFFFFF"/>
        </w:rPr>
        <w:t xml:space="preserve">vocal activity </w:t>
      </w:r>
      <w:r w:rsidR="00AB53EF" w:rsidRPr="005D6A2A">
        <w:rPr>
          <w:rFonts w:ascii="Times New Roman" w:eastAsia="DFKai-SB" w:hAnsi="Times New Roman" w:cs="Times New Roman" w:hint="eastAsia"/>
          <w:iCs/>
          <w:color w:val="0070C0"/>
          <w:sz w:val="24"/>
          <w:szCs w:val="24"/>
          <w:shd w:val="clear" w:color="auto" w:fill="FFFFFF"/>
        </w:rPr>
        <w:t xml:space="preserve">of </w:t>
      </w:r>
      <w:r w:rsidR="00437B30" w:rsidRPr="005D6A2A">
        <w:rPr>
          <w:rFonts w:ascii="Times New Roman" w:eastAsia="DFKai-SB" w:hAnsi="Times New Roman" w:cs="Times New Roman" w:hint="eastAsia"/>
          <w:iCs/>
          <w:color w:val="0070C0"/>
          <w:sz w:val="24"/>
          <w:szCs w:val="24"/>
          <w:shd w:val="clear" w:color="auto" w:fill="FFFFFF"/>
        </w:rPr>
        <w:t xml:space="preserve">the breeding birds in arctic tundra, </w:t>
      </w:r>
      <w:r w:rsidR="00AB53EF" w:rsidRPr="005D6A2A">
        <w:rPr>
          <w:rFonts w:ascii="Times New Roman" w:eastAsia="DFKai-SB" w:hAnsi="Times New Roman" w:cs="Times New Roman" w:hint="eastAsia"/>
          <w:iCs/>
          <w:color w:val="0070C0"/>
          <w:sz w:val="24"/>
          <w:szCs w:val="24"/>
          <w:shd w:val="clear" w:color="auto" w:fill="FFFFFF"/>
        </w:rPr>
        <w:t xml:space="preserve">applying autonomous recordings systems in tundra </w:t>
      </w:r>
      <w:r w:rsidR="00C61010" w:rsidRPr="005D6A2A">
        <w:rPr>
          <w:rFonts w:ascii="Times New Roman" w:eastAsia="DFKai-SB" w:hAnsi="Times New Roman" w:cs="Times New Roman"/>
          <w:iCs/>
          <w:color w:val="0070C0"/>
          <w:sz w:val="24"/>
          <w:szCs w:val="24"/>
          <w:shd w:val="clear" w:color="auto" w:fill="FFFFFF"/>
        </w:rPr>
        <w:t xml:space="preserve">is promising and </w:t>
      </w:r>
      <w:r w:rsidR="00AB53EF" w:rsidRPr="005D6A2A">
        <w:rPr>
          <w:rFonts w:ascii="Times New Roman" w:eastAsia="DFKai-SB" w:hAnsi="Times New Roman" w:cs="Times New Roman" w:hint="eastAsia"/>
          <w:iCs/>
          <w:color w:val="0070C0"/>
          <w:sz w:val="24"/>
          <w:szCs w:val="24"/>
          <w:shd w:val="clear" w:color="auto" w:fill="FFFFFF"/>
        </w:rPr>
        <w:t xml:space="preserve">will definitely </w:t>
      </w:r>
      <w:commentRangeStart w:id="15"/>
      <w:r w:rsidR="00AB53EF" w:rsidRPr="005D6A2A">
        <w:rPr>
          <w:rFonts w:ascii="Times New Roman" w:eastAsia="DFKai-SB" w:hAnsi="Times New Roman" w:cs="Times New Roman" w:hint="eastAsia"/>
          <w:iCs/>
          <w:color w:val="0070C0"/>
          <w:sz w:val="24"/>
          <w:szCs w:val="24"/>
          <w:shd w:val="clear" w:color="auto" w:fill="FFFFFF"/>
        </w:rPr>
        <w:t xml:space="preserve">enhance our understanding for </w:t>
      </w:r>
      <w:r w:rsidR="00C61010" w:rsidRPr="005D6A2A">
        <w:rPr>
          <w:rFonts w:ascii="Times New Roman" w:eastAsia="DFKai-SB" w:hAnsi="Times New Roman" w:cs="Times New Roman"/>
          <w:iCs/>
          <w:color w:val="0070C0"/>
          <w:sz w:val="24"/>
          <w:szCs w:val="24"/>
          <w:shd w:val="clear" w:color="auto" w:fill="FFFFFF"/>
        </w:rPr>
        <w:t>the avifauna</w:t>
      </w:r>
      <w:commentRangeEnd w:id="15"/>
      <w:r w:rsidR="00BC72D7">
        <w:rPr>
          <w:rStyle w:val="CommentReference"/>
        </w:rPr>
        <w:commentReference w:id="15"/>
      </w:r>
      <w:r w:rsidR="00AB53EF" w:rsidRPr="005D6A2A">
        <w:rPr>
          <w:rFonts w:ascii="Times New Roman" w:eastAsia="DFKai-SB" w:hAnsi="Times New Roman" w:cs="Times New Roman" w:hint="eastAsia"/>
          <w:iCs/>
          <w:color w:val="0070C0"/>
          <w:sz w:val="24"/>
          <w:szCs w:val="24"/>
          <w:shd w:val="clear" w:color="auto" w:fill="FFFFFF"/>
        </w:rPr>
        <w:t>.</w:t>
      </w:r>
    </w:p>
    <w:p w14:paraId="47580FA1" w14:textId="77777777" w:rsidR="00C61010" w:rsidRPr="005D6A2A" w:rsidRDefault="00C61010" w:rsidP="000D3642">
      <w:pPr>
        <w:spacing w:after="0" w:line="240" w:lineRule="auto"/>
        <w:rPr>
          <w:rFonts w:ascii="Times New Roman" w:eastAsia="DFKai-SB" w:hAnsi="Times New Roman" w:cs="Times New Roman"/>
          <w:iCs/>
          <w:color w:val="0070C0"/>
          <w:sz w:val="24"/>
          <w:szCs w:val="24"/>
          <w:shd w:val="clear" w:color="auto" w:fill="FFFFFF"/>
        </w:rPr>
      </w:pPr>
    </w:p>
    <w:p w14:paraId="185C6F5A" w14:textId="77777777" w:rsidR="006E7AD9" w:rsidRPr="005D6A2A" w:rsidRDefault="005F2F62" w:rsidP="00E91895">
      <w:pPr>
        <w:spacing w:after="0" w:line="240" w:lineRule="auto"/>
        <w:rPr>
          <w:rFonts w:ascii="Times New Roman" w:eastAsia="DFKai-SB" w:hAnsi="Times New Roman" w:cs="Times New Roman"/>
          <w:iCs/>
          <w:color w:val="0070C0"/>
          <w:sz w:val="24"/>
          <w:szCs w:val="24"/>
          <w:shd w:val="clear" w:color="auto" w:fill="FFFFFF"/>
        </w:rPr>
      </w:pPr>
      <w:r w:rsidRPr="005D6A2A">
        <w:rPr>
          <w:rFonts w:ascii="Times New Roman" w:eastAsia="DFKai-SB" w:hAnsi="Times New Roman" w:cs="Times New Roman"/>
          <w:iCs/>
          <w:color w:val="0070C0"/>
          <w:sz w:val="24"/>
          <w:szCs w:val="24"/>
          <w:shd w:val="clear" w:color="auto" w:fill="FFFFFF"/>
        </w:rPr>
        <w:t xml:space="preserve">This study will be the first </w:t>
      </w:r>
      <w:r w:rsidRPr="005D6A2A">
        <w:rPr>
          <w:rFonts w:ascii="Times New Roman" w:eastAsia="DFKai-SB" w:hAnsi="Times New Roman" w:cs="Times New Roman" w:hint="eastAsia"/>
          <w:iCs/>
          <w:color w:val="0070C0"/>
          <w:sz w:val="24"/>
          <w:szCs w:val="24"/>
          <w:shd w:val="clear" w:color="auto" w:fill="FFFFFF"/>
        </w:rPr>
        <w:t>a</w:t>
      </w:r>
      <w:r w:rsidRPr="005D6A2A">
        <w:rPr>
          <w:rFonts w:ascii="Times New Roman" w:eastAsia="DFKai-SB" w:hAnsi="Times New Roman" w:cs="Times New Roman"/>
          <w:iCs/>
          <w:color w:val="0070C0"/>
          <w:sz w:val="24"/>
          <w:szCs w:val="24"/>
          <w:shd w:val="clear" w:color="auto" w:fill="FFFFFF"/>
        </w:rPr>
        <w:t>ttempt of applying automatic recording system</w:t>
      </w:r>
      <w:r w:rsidR="00B15A7D" w:rsidRPr="005D6A2A">
        <w:rPr>
          <w:rFonts w:ascii="Times New Roman" w:eastAsia="DFKai-SB" w:hAnsi="Times New Roman" w:cs="Times New Roman"/>
          <w:iCs/>
          <w:color w:val="0070C0"/>
          <w:sz w:val="24"/>
          <w:szCs w:val="24"/>
          <w:shd w:val="clear" w:color="auto" w:fill="FFFFFF"/>
        </w:rPr>
        <w:t xml:space="preserve">s in Siberian </w:t>
      </w:r>
      <w:r w:rsidR="005B23FB" w:rsidRPr="005D6A2A">
        <w:rPr>
          <w:rFonts w:ascii="Times New Roman" w:eastAsia="DFKai-SB" w:hAnsi="Times New Roman" w:cs="Times New Roman"/>
          <w:iCs/>
          <w:color w:val="0070C0"/>
          <w:sz w:val="24"/>
          <w:szCs w:val="24"/>
          <w:shd w:val="clear" w:color="auto" w:fill="FFFFFF"/>
        </w:rPr>
        <w:t xml:space="preserve">arctic </w:t>
      </w:r>
      <w:r w:rsidRPr="005D6A2A">
        <w:rPr>
          <w:rFonts w:ascii="Times New Roman" w:eastAsia="DFKai-SB" w:hAnsi="Times New Roman" w:cs="Times New Roman"/>
          <w:iCs/>
          <w:color w:val="0070C0"/>
          <w:sz w:val="24"/>
          <w:szCs w:val="24"/>
          <w:shd w:val="clear" w:color="auto" w:fill="FFFFFF"/>
        </w:rPr>
        <w:t xml:space="preserve">tundra for monitoring migratory birds. </w:t>
      </w:r>
      <w:r w:rsidR="00ED728F" w:rsidRPr="005D6A2A">
        <w:rPr>
          <w:rFonts w:ascii="Times New Roman" w:eastAsia="DFKai-SB" w:hAnsi="Times New Roman" w:cs="Times New Roman"/>
          <w:iCs/>
          <w:color w:val="0070C0"/>
          <w:sz w:val="24"/>
          <w:szCs w:val="24"/>
          <w:shd w:val="clear" w:color="auto" w:fill="FFFFFF"/>
        </w:rPr>
        <w:t xml:space="preserve">By setting up </w:t>
      </w:r>
      <w:r w:rsidR="005D6A2A" w:rsidRPr="005D6A2A">
        <w:rPr>
          <w:rFonts w:ascii="Times New Roman" w:eastAsia="DFKai-SB" w:hAnsi="Times New Roman" w:cs="Times New Roman"/>
          <w:iCs/>
          <w:color w:val="0070C0"/>
          <w:sz w:val="24"/>
          <w:szCs w:val="24"/>
          <w:shd w:val="clear" w:color="auto" w:fill="FFFFFF"/>
        </w:rPr>
        <w:t>the</w:t>
      </w:r>
      <w:r w:rsidR="00ED728F" w:rsidRPr="005D6A2A">
        <w:rPr>
          <w:rFonts w:ascii="Times New Roman" w:eastAsia="DFKai-SB" w:hAnsi="Times New Roman" w:cs="Times New Roman"/>
          <w:iCs/>
          <w:color w:val="0070C0"/>
          <w:sz w:val="24"/>
          <w:szCs w:val="24"/>
          <w:shd w:val="clear" w:color="auto" w:fill="FFFFFF"/>
        </w:rPr>
        <w:t xml:space="preserve"> system, w</w:t>
      </w:r>
      <w:r w:rsidR="00052D43" w:rsidRPr="005D6A2A">
        <w:rPr>
          <w:rFonts w:ascii="Times New Roman" w:eastAsia="DFKai-SB" w:hAnsi="Times New Roman" w:cs="Times New Roman"/>
          <w:iCs/>
          <w:color w:val="0070C0"/>
          <w:sz w:val="24"/>
          <w:szCs w:val="24"/>
          <w:shd w:val="clear" w:color="auto" w:fill="FFFFFF"/>
        </w:rPr>
        <w:t xml:space="preserve">e </w:t>
      </w:r>
      <w:r w:rsidR="00E91895" w:rsidRPr="005D6A2A">
        <w:rPr>
          <w:rFonts w:ascii="Times New Roman" w:eastAsia="DFKai-SB" w:hAnsi="Times New Roman" w:cs="Times New Roman"/>
          <w:iCs/>
          <w:color w:val="0070C0"/>
          <w:sz w:val="24"/>
          <w:szCs w:val="24"/>
          <w:shd w:val="clear" w:color="auto" w:fill="FFFFFF"/>
        </w:rPr>
        <w:t>will</w:t>
      </w:r>
      <w:r w:rsidR="00ED728F" w:rsidRPr="005D6A2A">
        <w:rPr>
          <w:rFonts w:ascii="Times New Roman" w:eastAsia="DFKai-SB" w:hAnsi="Times New Roman" w:cs="Times New Roman"/>
          <w:iCs/>
          <w:color w:val="0070C0"/>
          <w:sz w:val="24"/>
          <w:szCs w:val="24"/>
          <w:shd w:val="clear" w:color="auto" w:fill="FFFFFF"/>
        </w:rPr>
        <w:t xml:space="preserve"> examine the bird species richness, abundance and community </w:t>
      </w:r>
      <w:r w:rsidR="004D64FC" w:rsidRPr="005D6A2A">
        <w:rPr>
          <w:rFonts w:ascii="Times New Roman" w:eastAsia="DFKai-SB" w:hAnsi="Times New Roman" w:cs="Times New Roman"/>
          <w:iCs/>
          <w:color w:val="0070C0"/>
          <w:sz w:val="24"/>
          <w:szCs w:val="24"/>
          <w:shd w:val="clear" w:color="auto" w:fill="FFFFFF"/>
        </w:rPr>
        <w:t xml:space="preserve">dynamic </w:t>
      </w:r>
      <w:r w:rsidR="00EB431A" w:rsidRPr="005D6A2A">
        <w:rPr>
          <w:rFonts w:ascii="Times New Roman" w:eastAsia="DFKai-SB" w:hAnsi="Times New Roman" w:cs="Times New Roman"/>
          <w:iCs/>
          <w:color w:val="0070C0"/>
          <w:sz w:val="24"/>
          <w:szCs w:val="24"/>
          <w:shd w:val="clear" w:color="auto" w:fill="FFFFFF"/>
        </w:rPr>
        <w:t xml:space="preserve">in different habitats </w:t>
      </w:r>
      <w:r w:rsidR="00ED728F" w:rsidRPr="005D6A2A">
        <w:rPr>
          <w:rFonts w:ascii="Times New Roman" w:eastAsia="DFKai-SB" w:hAnsi="Times New Roman" w:cs="Times New Roman"/>
          <w:iCs/>
          <w:color w:val="0070C0"/>
          <w:sz w:val="24"/>
          <w:szCs w:val="24"/>
          <w:shd w:val="clear" w:color="auto" w:fill="FFFFFF"/>
        </w:rPr>
        <w:t>along the breeding season</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(i.e., May to July). </w:t>
      </w:r>
      <w:commentRangeStart w:id="16"/>
      <w:r w:rsidR="00EB431A" w:rsidRPr="005D6A2A">
        <w:rPr>
          <w:rFonts w:ascii="Times New Roman" w:eastAsia="DFKai-SB" w:hAnsi="Times New Roman" w:cs="Times New Roman"/>
          <w:iCs/>
          <w:color w:val="0070C0"/>
          <w:sz w:val="24"/>
          <w:szCs w:val="24"/>
          <w:shd w:val="clear" w:color="auto" w:fill="FFFFFF"/>
        </w:rPr>
        <w:t xml:space="preserve">Large area </w:t>
      </w:r>
      <w:r w:rsidR="004D64FC" w:rsidRPr="005D6A2A">
        <w:rPr>
          <w:rFonts w:ascii="Times New Roman" w:eastAsia="DFKai-SB" w:hAnsi="Times New Roman" w:cs="Times New Roman"/>
          <w:iCs/>
          <w:color w:val="0070C0"/>
          <w:sz w:val="24"/>
          <w:szCs w:val="24"/>
          <w:shd w:val="clear" w:color="auto" w:fill="FFFFFF"/>
        </w:rPr>
        <w:t>and l</w:t>
      </w:r>
      <w:r w:rsidR="00EB431A" w:rsidRPr="005D6A2A">
        <w:rPr>
          <w:rFonts w:ascii="Times New Roman" w:eastAsia="DFKai-SB" w:hAnsi="Times New Roman" w:cs="Times New Roman"/>
          <w:iCs/>
          <w:color w:val="0070C0"/>
          <w:sz w:val="24"/>
          <w:szCs w:val="24"/>
          <w:shd w:val="clear" w:color="auto" w:fill="FFFFFF"/>
        </w:rPr>
        <w:t>ong-te</w:t>
      </w:r>
      <w:r w:rsidR="004D64FC" w:rsidRPr="005D6A2A">
        <w:rPr>
          <w:rFonts w:ascii="Times New Roman" w:eastAsia="DFKai-SB" w:hAnsi="Times New Roman" w:cs="Times New Roman"/>
          <w:iCs/>
          <w:color w:val="0070C0"/>
          <w:sz w:val="24"/>
          <w:szCs w:val="24"/>
          <w:shd w:val="clear" w:color="auto" w:fill="FFFFFF"/>
        </w:rPr>
        <w:t>rm detection of birds in tundra</w:t>
      </w:r>
      <w:r w:rsidR="00EB431A" w:rsidRPr="005D6A2A">
        <w:rPr>
          <w:rFonts w:ascii="Times New Roman" w:eastAsia="DFKai-SB" w:hAnsi="Times New Roman" w:cs="Times New Roman"/>
          <w:iCs/>
          <w:color w:val="0070C0"/>
          <w:sz w:val="24"/>
          <w:szCs w:val="24"/>
          <w:shd w:val="clear" w:color="auto" w:fill="FFFFFF"/>
        </w:rPr>
        <w:t xml:space="preserve"> </w:t>
      </w:r>
      <w:r w:rsidR="00ED728F" w:rsidRPr="005D6A2A">
        <w:rPr>
          <w:rFonts w:ascii="Times New Roman" w:eastAsia="DFKai-SB" w:hAnsi="Times New Roman" w:cs="Times New Roman"/>
          <w:iCs/>
          <w:color w:val="0070C0"/>
          <w:sz w:val="24"/>
          <w:szCs w:val="24"/>
          <w:shd w:val="clear" w:color="auto" w:fill="FFFFFF"/>
        </w:rPr>
        <w:t xml:space="preserve">is not </w:t>
      </w:r>
      <w:r w:rsidR="00EB431A" w:rsidRPr="005D6A2A">
        <w:rPr>
          <w:rFonts w:ascii="Times New Roman" w:eastAsia="DFKai-SB" w:hAnsi="Times New Roman" w:cs="Times New Roman"/>
          <w:iCs/>
          <w:color w:val="0070C0"/>
          <w:sz w:val="24"/>
          <w:szCs w:val="24"/>
          <w:shd w:val="clear" w:color="auto" w:fill="FFFFFF"/>
        </w:rPr>
        <w:t>possible with conventional survey methods but can be achieved by the automatic recording system</w:t>
      </w:r>
      <w:commentRangeEnd w:id="16"/>
      <w:r w:rsidR="00B259BB">
        <w:rPr>
          <w:rStyle w:val="CommentReference"/>
        </w:rPr>
        <w:commentReference w:id="16"/>
      </w:r>
      <w:r w:rsidR="00EB431A" w:rsidRPr="005D6A2A">
        <w:rPr>
          <w:rFonts w:ascii="Times New Roman" w:eastAsia="DFKai-SB" w:hAnsi="Times New Roman" w:cs="Times New Roman"/>
          <w:iCs/>
          <w:color w:val="0070C0"/>
          <w:sz w:val="24"/>
          <w:szCs w:val="24"/>
          <w:shd w:val="clear" w:color="auto" w:fill="FFFFFF"/>
        </w:rPr>
        <w:t xml:space="preserve">. </w:t>
      </w:r>
      <w:r w:rsidR="00AF347C" w:rsidRPr="005D6A2A">
        <w:rPr>
          <w:rFonts w:ascii="Times New Roman" w:eastAsia="DFKai-SB" w:hAnsi="Times New Roman" w:cs="Times New Roman"/>
          <w:iCs/>
          <w:color w:val="0070C0"/>
          <w:sz w:val="24"/>
          <w:szCs w:val="24"/>
          <w:shd w:val="clear" w:color="auto" w:fill="FFFFFF"/>
        </w:rPr>
        <w:t xml:space="preserve">We </w:t>
      </w:r>
      <w:r w:rsidR="00E91895" w:rsidRPr="005D6A2A">
        <w:rPr>
          <w:rFonts w:ascii="Times New Roman" w:eastAsia="DFKai-SB" w:hAnsi="Times New Roman" w:cs="Times New Roman"/>
          <w:iCs/>
          <w:color w:val="0070C0"/>
          <w:sz w:val="24"/>
          <w:szCs w:val="24"/>
          <w:shd w:val="clear" w:color="auto" w:fill="FFFFFF"/>
        </w:rPr>
        <w:t xml:space="preserve">are looking </w:t>
      </w:r>
      <w:r w:rsidR="00AF347C" w:rsidRPr="005D6A2A">
        <w:rPr>
          <w:rFonts w:ascii="Times New Roman" w:eastAsia="DFKai-SB" w:hAnsi="Times New Roman" w:cs="Times New Roman"/>
          <w:iCs/>
          <w:color w:val="0070C0"/>
          <w:sz w:val="24"/>
          <w:szCs w:val="24"/>
          <w:shd w:val="clear" w:color="auto" w:fill="FFFFFF"/>
        </w:rPr>
        <w:t xml:space="preserve">forward to </w:t>
      </w:r>
      <w:r w:rsidR="00EB431A" w:rsidRPr="005D6A2A">
        <w:rPr>
          <w:rFonts w:ascii="Times New Roman" w:eastAsia="DFKai-SB" w:hAnsi="Times New Roman" w:cs="Times New Roman"/>
          <w:iCs/>
          <w:color w:val="0070C0"/>
          <w:sz w:val="24"/>
          <w:szCs w:val="24"/>
          <w:shd w:val="clear" w:color="auto" w:fill="FFFFFF"/>
        </w:rPr>
        <w:t>expl</w:t>
      </w:r>
      <w:r w:rsidR="00AF347C" w:rsidRPr="005D6A2A">
        <w:rPr>
          <w:rFonts w:ascii="Times New Roman" w:eastAsia="DFKai-SB" w:hAnsi="Times New Roman" w:cs="Times New Roman"/>
          <w:iCs/>
          <w:color w:val="0070C0"/>
          <w:sz w:val="24"/>
          <w:szCs w:val="24"/>
          <w:shd w:val="clear" w:color="auto" w:fill="FFFFFF"/>
        </w:rPr>
        <w:t>oring</w:t>
      </w:r>
      <w:r w:rsidR="00EB431A" w:rsidRPr="005D6A2A">
        <w:rPr>
          <w:rFonts w:ascii="Times New Roman" w:eastAsia="DFKai-SB" w:hAnsi="Times New Roman" w:cs="Times New Roman"/>
          <w:iCs/>
          <w:color w:val="0070C0"/>
          <w:sz w:val="24"/>
          <w:szCs w:val="24"/>
          <w:shd w:val="clear" w:color="auto" w:fill="FFFFFF"/>
        </w:rPr>
        <w:t xml:space="preserve"> the beauty of avifauna in arctic tundra with bioacoustics. </w:t>
      </w:r>
    </w:p>
    <w:p w14:paraId="2D289DB2" w14:textId="77777777" w:rsidR="004D64FC" w:rsidRDefault="004D64FC" w:rsidP="00E91895">
      <w:pPr>
        <w:spacing w:after="0" w:line="240" w:lineRule="auto"/>
        <w:rPr>
          <w:rFonts w:ascii="Times New Roman" w:eastAsia="DFKai-SB" w:hAnsi="Times New Roman" w:cs="Times New Roman"/>
          <w:iCs/>
          <w:color w:val="00B0F0"/>
          <w:sz w:val="24"/>
          <w:szCs w:val="24"/>
          <w:shd w:val="clear" w:color="auto" w:fill="FFFFFF"/>
        </w:rPr>
      </w:pPr>
    </w:p>
    <w:p w14:paraId="0A3692E1" w14:textId="77777777" w:rsidR="008A1228" w:rsidRPr="008E2AB2" w:rsidRDefault="008A08C6" w:rsidP="008A1228">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lastRenderedPageBreak/>
        <w:t>Methodology Detail</w:t>
      </w:r>
    </w:p>
    <w:p w14:paraId="6AAD73B7" w14:textId="77777777" w:rsidR="008A08C6" w:rsidRPr="00095F56" w:rsidRDefault="008A08C6" w:rsidP="008A1228">
      <w:pPr>
        <w:spacing w:after="0" w:line="240" w:lineRule="auto"/>
        <w:rPr>
          <w:rFonts w:ascii="Times New Roman" w:eastAsia="DFKai-SB" w:hAnsi="Times New Roman" w:cs="Times New Roman"/>
          <w:i/>
          <w:iCs/>
          <w:color w:val="3C3D3E"/>
          <w:sz w:val="20"/>
          <w:szCs w:val="24"/>
          <w:shd w:val="clear" w:color="auto" w:fill="FFFFFF"/>
        </w:rPr>
      </w:pPr>
      <w:r w:rsidRPr="00095F56">
        <w:rPr>
          <w:rFonts w:ascii="Times New Roman" w:eastAsia="DFKai-SB" w:hAnsi="Times New Roman" w:cs="Times New Roman"/>
          <w:i/>
          <w:iCs/>
          <w:color w:val="3C3D3E"/>
          <w:sz w:val="20"/>
          <w:szCs w:val="24"/>
          <w:shd w:val="clear" w:color="auto" w:fill="FFFFFF"/>
        </w:rPr>
        <w:t>Detail the methods you will use to complete your project and why these are the best methods. Note any special or unusual tools or techniques you plan to employ. List and describe the steps you will take to implement your approach, and provide a timeline for implementation. Indicate which populations, communities, and/or locations you will target with this project. If appropriate, specify the anticipated number of participants/subjects.</w:t>
      </w:r>
    </w:p>
    <w:p w14:paraId="1B3D133E" w14:textId="77777777" w:rsidR="008E2AB2" w:rsidRPr="008E2AB2" w:rsidRDefault="008E2AB2" w:rsidP="008A1228">
      <w:pPr>
        <w:spacing w:after="0" w:line="240" w:lineRule="auto"/>
        <w:rPr>
          <w:rFonts w:ascii="Times New Roman" w:eastAsia="DFKai-SB" w:hAnsi="Times New Roman" w:cs="Times New Roman"/>
          <w:i/>
          <w:iCs/>
          <w:color w:val="3C3D3E"/>
          <w:sz w:val="24"/>
          <w:szCs w:val="24"/>
          <w:shd w:val="clear" w:color="auto" w:fill="FFFFFF"/>
        </w:rPr>
      </w:pPr>
    </w:p>
    <w:p w14:paraId="1117EA3F" w14:textId="77777777" w:rsidR="008E2AB2" w:rsidRPr="008F56E4" w:rsidRDefault="00A9638F" w:rsidP="008A1228">
      <w:pPr>
        <w:spacing w:after="0" w:line="240" w:lineRule="auto"/>
        <w:rPr>
          <w:rFonts w:ascii="Times New Roman" w:eastAsia="DFKai-SB" w:hAnsi="Times New Roman" w:cs="Times New Roman"/>
          <w:b/>
          <w:iCs/>
          <w:color w:val="0070C0"/>
          <w:sz w:val="24"/>
          <w:szCs w:val="24"/>
          <w:shd w:val="clear" w:color="auto" w:fill="FFFFFF"/>
        </w:rPr>
      </w:pPr>
      <w:r w:rsidRPr="008F56E4">
        <w:rPr>
          <w:rFonts w:ascii="Times New Roman" w:eastAsia="DFKai-SB" w:hAnsi="Times New Roman" w:cs="Times New Roman"/>
          <w:b/>
          <w:iCs/>
          <w:color w:val="0070C0"/>
          <w:sz w:val="24"/>
          <w:szCs w:val="24"/>
          <w:shd w:val="clear" w:color="auto" w:fill="FFFFFF"/>
        </w:rPr>
        <w:t xml:space="preserve">Study </w:t>
      </w:r>
      <w:r w:rsidRPr="008F56E4">
        <w:rPr>
          <w:rFonts w:ascii="Times New Roman" w:eastAsia="DFKai-SB" w:hAnsi="Times New Roman" w:cs="Times New Roman" w:hint="eastAsia"/>
          <w:b/>
          <w:iCs/>
          <w:color w:val="0070C0"/>
          <w:sz w:val="24"/>
          <w:szCs w:val="24"/>
          <w:shd w:val="clear" w:color="auto" w:fill="FFFFFF"/>
        </w:rPr>
        <w:t>a</w:t>
      </w:r>
      <w:r w:rsidR="008E2AB2" w:rsidRPr="008F56E4">
        <w:rPr>
          <w:rFonts w:ascii="Times New Roman" w:eastAsia="DFKai-SB" w:hAnsi="Times New Roman" w:cs="Times New Roman"/>
          <w:b/>
          <w:iCs/>
          <w:color w:val="0070C0"/>
          <w:sz w:val="24"/>
          <w:szCs w:val="24"/>
          <w:shd w:val="clear" w:color="auto" w:fill="FFFFFF"/>
        </w:rPr>
        <w:t>rea</w:t>
      </w:r>
    </w:p>
    <w:p w14:paraId="5D82399E" w14:textId="698C46C1" w:rsidR="00D417D6" w:rsidRDefault="00F651E6" w:rsidP="00F651E6">
      <w:pPr>
        <w:spacing w:after="0" w:line="240" w:lineRule="auto"/>
        <w:rPr>
          <w:rFonts w:ascii="Times New Roman" w:eastAsia="DFKai-SB" w:hAnsi="Times New Roman" w:cs="Times New Roman"/>
          <w:iCs/>
          <w:color w:val="0070C0"/>
          <w:sz w:val="24"/>
          <w:szCs w:val="24"/>
          <w:shd w:val="clear" w:color="auto" w:fill="FFFFFF"/>
        </w:rPr>
      </w:pPr>
      <w:r w:rsidRPr="008F56E4">
        <w:rPr>
          <w:rFonts w:ascii="Times New Roman" w:eastAsia="DFKai-SB" w:hAnsi="Times New Roman" w:cs="Times New Roman"/>
          <w:iCs/>
          <w:color w:val="0070C0"/>
          <w:sz w:val="24"/>
          <w:szCs w:val="24"/>
          <w:shd w:val="clear" w:color="auto" w:fill="FFFFFF"/>
        </w:rPr>
        <w:t xml:space="preserve">The </w:t>
      </w:r>
      <w:r w:rsidR="0055454C" w:rsidRPr="008F56E4">
        <w:rPr>
          <w:rFonts w:ascii="Times New Roman" w:eastAsia="DFKai-SB" w:hAnsi="Times New Roman" w:cs="Times New Roman"/>
          <w:iCs/>
          <w:color w:val="0070C0"/>
          <w:sz w:val="24"/>
          <w:szCs w:val="24"/>
          <w:shd w:val="clear" w:color="auto" w:fill="FFFFFF"/>
        </w:rPr>
        <w:t xml:space="preserve">recording systems will be set </w:t>
      </w:r>
      <w:r w:rsidR="00166D5B">
        <w:rPr>
          <w:rFonts w:ascii="Times New Roman" w:eastAsia="DFKai-SB" w:hAnsi="Times New Roman" w:cs="Times New Roman"/>
          <w:iCs/>
          <w:color w:val="0070C0"/>
          <w:sz w:val="24"/>
          <w:szCs w:val="24"/>
          <w:shd w:val="clear" w:color="auto" w:fill="FFFFFF"/>
        </w:rPr>
        <w:t>in</w:t>
      </w:r>
      <w:r w:rsidRPr="008F56E4">
        <w:rPr>
          <w:rFonts w:ascii="Times New Roman" w:eastAsia="DFKai-SB" w:hAnsi="Times New Roman" w:cs="Times New Roman"/>
          <w:iCs/>
          <w:color w:val="0070C0"/>
          <w:sz w:val="24"/>
          <w:szCs w:val="24"/>
          <w:shd w:val="clear" w:color="auto" w:fill="FFFFFF"/>
        </w:rPr>
        <w:t xml:space="preserve"> </w:t>
      </w:r>
      <w:r w:rsidR="00166D5B">
        <w:rPr>
          <w:rFonts w:ascii="Times New Roman" w:eastAsia="DFKai-SB" w:hAnsi="Times New Roman" w:cs="Times New Roman"/>
          <w:iCs/>
          <w:color w:val="0070C0"/>
          <w:sz w:val="24"/>
          <w:szCs w:val="24"/>
          <w:shd w:val="clear" w:color="auto" w:fill="FFFFFF"/>
        </w:rPr>
        <w:t>the arctic tundra of</w:t>
      </w:r>
      <w:r w:rsidR="00311127" w:rsidRPr="008F56E4">
        <w:rPr>
          <w:rFonts w:ascii="Times New Roman" w:eastAsia="DFKai-SB" w:hAnsi="Times New Roman" w:cs="Times New Roman"/>
          <w:iCs/>
          <w:color w:val="0070C0"/>
          <w:sz w:val="24"/>
          <w:szCs w:val="24"/>
          <w:shd w:val="clear" w:color="auto" w:fill="FFFFFF"/>
        </w:rPr>
        <w:t xml:space="preserve"> </w:t>
      </w:r>
      <w:del w:id="17" w:author="Woongsoon Jang" w:date="2018-06-23T21:21:00Z">
        <w:r w:rsidRPr="008F56E4" w:rsidDel="00B259BB">
          <w:rPr>
            <w:rFonts w:ascii="Times New Roman" w:eastAsia="DFKai-SB" w:hAnsi="Times New Roman" w:cs="Times New Roman"/>
            <w:iCs/>
            <w:color w:val="0070C0"/>
            <w:sz w:val="24"/>
            <w:szCs w:val="24"/>
            <w:shd w:val="clear" w:color="auto" w:fill="FFFFFF"/>
          </w:rPr>
          <w:delText xml:space="preserve">Indigirka river delta </w:delText>
        </w:r>
        <w:commentRangeStart w:id="18"/>
        <w:r w:rsidRPr="008F56E4" w:rsidDel="00B259BB">
          <w:rPr>
            <w:rFonts w:ascii="Times New Roman" w:eastAsia="DFKai-SB" w:hAnsi="Times New Roman" w:cs="Times New Roman"/>
            <w:iCs/>
            <w:color w:val="0070C0"/>
            <w:sz w:val="24"/>
            <w:szCs w:val="24"/>
            <w:shd w:val="clear" w:color="auto" w:fill="FFFFFF"/>
          </w:rPr>
          <w:delText>(</w:delText>
        </w:r>
      </w:del>
      <w:r w:rsidRPr="008F56E4">
        <w:rPr>
          <w:rFonts w:ascii="Times New Roman" w:eastAsia="DFKai-SB" w:hAnsi="Times New Roman" w:cs="Times New Roman"/>
          <w:iCs/>
          <w:color w:val="0070C0"/>
          <w:sz w:val="24"/>
          <w:szCs w:val="24"/>
          <w:shd w:val="clear" w:color="auto" w:fill="FFFFFF"/>
        </w:rPr>
        <w:t>IRD</w:t>
      </w:r>
      <w:del w:id="19" w:author="Woongsoon Jang" w:date="2018-06-23T21:21:00Z">
        <w:r w:rsidRPr="008F56E4" w:rsidDel="00B259BB">
          <w:rPr>
            <w:rFonts w:ascii="Times New Roman" w:eastAsia="DFKai-SB" w:hAnsi="Times New Roman" w:cs="Times New Roman"/>
            <w:iCs/>
            <w:color w:val="0070C0"/>
            <w:sz w:val="24"/>
            <w:szCs w:val="24"/>
            <w:shd w:val="clear" w:color="auto" w:fill="FFFFFF"/>
          </w:rPr>
          <w:delText>)</w:delText>
        </w:r>
      </w:del>
      <w:commentRangeEnd w:id="18"/>
      <w:r w:rsidR="00B259BB">
        <w:rPr>
          <w:rStyle w:val="CommentReference"/>
        </w:rPr>
        <w:commentReference w:id="18"/>
      </w:r>
      <w:r w:rsidRPr="008F56E4">
        <w:rPr>
          <w:rFonts w:ascii="Times New Roman" w:eastAsia="DFKai-SB" w:hAnsi="Times New Roman" w:cs="Times New Roman"/>
          <w:iCs/>
          <w:color w:val="0070C0"/>
          <w:sz w:val="24"/>
          <w:szCs w:val="24"/>
          <w:shd w:val="clear" w:color="auto" w:fill="FFFFFF"/>
        </w:rPr>
        <w:t xml:space="preserve"> area, specifically the </w:t>
      </w:r>
      <w:proofErr w:type="spellStart"/>
      <w:r w:rsidRPr="008F56E4">
        <w:rPr>
          <w:rFonts w:ascii="Times New Roman" w:eastAsia="DFKai-SB" w:hAnsi="Times New Roman" w:cs="Times New Roman"/>
          <w:iCs/>
          <w:color w:val="0070C0"/>
          <w:sz w:val="24"/>
          <w:szCs w:val="24"/>
          <w:shd w:val="clear" w:color="auto" w:fill="FFFFFF"/>
        </w:rPr>
        <w:t>Dzhyukarskoe</w:t>
      </w:r>
      <w:proofErr w:type="spellEnd"/>
      <w:r w:rsidRPr="008F56E4">
        <w:rPr>
          <w:rFonts w:ascii="Times New Roman" w:eastAsia="DFKai-SB" w:hAnsi="Times New Roman" w:cs="Times New Roman"/>
          <w:iCs/>
          <w:color w:val="0070C0"/>
          <w:sz w:val="24"/>
          <w:szCs w:val="24"/>
          <w:shd w:val="clear" w:color="auto" w:fill="FFFFFF"/>
        </w:rPr>
        <w:t xml:space="preserve"> </w:t>
      </w:r>
      <w:del w:id="20" w:author="Woongsoon Jang" w:date="2018-06-23T22:42:00Z">
        <w:r w:rsidR="004A3B64" w:rsidRPr="008F56E4" w:rsidDel="005076F7">
          <w:rPr>
            <w:rFonts w:ascii="Times New Roman" w:eastAsia="DFKai-SB" w:hAnsi="Times New Roman" w:cs="Times New Roman"/>
            <w:iCs/>
            <w:color w:val="0070C0"/>
            <w:sz w:val="24"/>
            <w:szCs w:val="24"/>
            <w:shd w:val="clear" w:color="auto" w:fill="FFFFFF"/>
          </w:rPr>
          <w:delText xml:space="preserve">lake </w:delText>
        </w:r>
      </w:del>
      <w:ins w:id="21" w:author="Woongsoon Jang" w:date="2018-06-23T22:42:00Z">
        <w:r w:rsidR="005076F7">
          <w:rPr>
            <w:rFonts w:ascii="Times New Roman" w:eastAsia="DFKai-SB" w:hAnsi="Times New Roman" w:cs="Times New Roman"/>
            <w:iCs/>
            <w:color w:val="0070C0"/>
            <w:sz w:val="24"/>
            <w:szCs w:val="24"/>
            <w:shd w:val="clear" w:color="auto" w:fill="FFFFFF"/>
          </w:rPr>
          <w:t>L</w:t>
        </w:r>
        <w:r w:rsidR="005076F7" w:rsidRPr="008F56E4">
          <w:rPr>
            <w:rFonts w:ascii="Times New Roman" w:eastAsia="DFKai-SB" w:hAnsi="Times New Roman" w:cs="Times New Roman"/>
            <w:iCs/>
            <w:color w:val="0070C0"/>
            <w:sz w:val="24"/>
            <w:szCs w:val="24"/>
            <w:shd w:val="clear" w:color="auto" w:fill="FFFFFF"/>
          </w:rPr>
          <w:t xml:space="preserve">ake </w:t>
        </w:r>
      </w:ins>
      <w:ins w:id="22" w:author="Woongsoon Jang" w:date="2018-06-23T21:22:00Z">
        <w:r w:rsidR="00B259BB">
          <w:rPr>
            <w:rFonts w:ascii="Times New Roman" w:eastAsia="DFKai-SB" w:hAnsi="Times New Roman" w:cs="Times New Roman"/>
            <w:iCs/>
            <w:color w:val="0070C0"/>
            <w:sz w:val="24"/>
            <w:szCs w:val="24"/>
            <w:shd w:val="clear" w:color="auto" w:fill="FFFFFF"/>
          </w:rPr>
          <w:t xml:space="preserve">area </w:t>
        </w:r>
      </w:ins>
      <w:r w:rsidRPr="008F56E4">
        <w:rPr>
          <w:rFonts w:ascii="Times New Roman" w:eastAsia="DFKai-SB" w:hAnsi="Times New Roman" w:cs="Times New Roman"/>
          <w:iCs/>
          <w:color w:val="0070C0"/>
          <w:sz w:val="24"/>
          <w:szCs w:val="24"/>
          <w:shd w:val="clear" w:color="auto" w:fill="FFFFFF"/>
        </w:rPr>
        <w:t>(70˚56</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37.0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N</w:t>
      </w:r>
      <w:r w:rsidRPr="008F56E4">
        <w:rPr>
          <w:rFonts w:ascii="Times New Roman" w:eastAsia="DFKai-SB" w:hAnsi="Times New Roman" w:cs="Times New Roman" w:hint="eastAsia"/>
          <w:iCs/>
          <w:color w:val="0070C0"/>
          <w:sz w:val="24"/>
          <w:szCs w:val="24"/>
          <w:shd w:val="clear" w:color="auto" w:fill="FFFFFF"/>
        </w:rPr>
        <w:t>, 148</w:t>
      </w:r>
      <w:r w:rsidRPr="008F56E4">
        <w:rPr>
          <w:rFonts w:ascii="Times New Roman" w:eastAsia="DFKai-SB" w:hAnsi="Times New Roman" w:cs="Times New Roman"/>
          <w:iCs/>
          <w:color w:val="0070C0"/>
          <w:sz w:val="24"/>
          <w:szCs w:val="24"/>
          <w:shd w:val="clear" w:color="auto" w:fill="FFFFFF"/>
        </w:rPr>
        <w:t>˚00</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iCs/>
          <w:color w:val="0070C0"/>
          <w:sz w:val="24"/>
          <w:szCs w:val="24"/>
          <w:shd w:val="clear" w:color="auto" w:fill="FFFFFF"/>
        </w:rPr>
        <w:t>22.3</w:t>
      </w:r>
      <w:r w:rsidR="00F67B2C" w:rsidRPr="008F56E4">
        <w:rPr>
          <w:rFonts w:ascii="Times New Roman" w:eastAsia="DFKai-SB" w:hAnsi="Times New Roman" w:cs="Times New Roman"/>
          <w:iCs/>
          <w:color w:val="0070C0"/>
          <w:sz w:val="24"/>
          <w:szCs w:val="24"/>
          <w:shd w:val="clear" w:color="auto" w:fill="FFFFFF"/>
        </w:rPr>
        <w:t>′′</w:t>
      </w:r>
      <w:r w:rsidRPr="008F56E4">
        <w:rPr>
          <w:rFonts w:ascii="Times New Roman" w:eastAsia="DFKai-SB" w:hAnsi="Times New Roman" w:cs="Times New Roman" w:hint="eastAsia"/>
          <w:iCs/>
          <w:color w:val="0070C0"/>
          <w:sz w:val="24"/>
          <w:szCs w:val="24"/>
          <w:shd w:val="clear" w:color="auto" w:fill="FFFFFF"/>
        </w:rPr>
        <w:t>E</w:t>
      </w:r>
      <w:r w:rsidRPr="008F56E4">
        <w:rPr>
          <w:rFonts w:ascii="Times New Roman" w:eastAsia="DFKai-SB" w:hAnsi="Times New Roman" w:cs="Times New Roman"/>
          <w:iCs/>
          <w:color w:val="0070C0"/>
          <w:sz w:val="24"/>
          <w:szCs w:val="24"/>
          <w:shd w:val="clear" w:color="auto" w:fill="FFFFFF"/>
        </w:rPr>
        <w:t>)</w:t>
      </w:r>
      <w:r w:rsidR="004A3B64" w:rsidRPr="008F56E4">
        <w:rPr>
          <w:rFonts w:ascii="Times New Roman" w:eastAsia="DFKai-SB" w:hAnsi="Times New Roman" w:cs="Times New Roman"/>
          <w:iCs/>
          <w:color w:val="0070C0"/>
          <w:sz w:val="24"/>
          <w:szCs w:val="24"/>
          <w:shd w:val="clear" w:color="auto" w:fill="FFFFFF"/>
        </w:rPr>
        <w:t xml:space="preserve">. </w:t>
      </w:r>
      <w:r w:rsidR="00F67B2C" w:rsidRPr="008F56E4">
        <w:rPr>
          <w:rFonts w:ascii="Times New Roman" w:eastAsia="DFKai-SB" w:hAnsi="Times New Roman" w:cs="Times New Roman"/>
          <w:iCs/>
          <w:color w:val="0070C0"/>
          <w:sz w:val="24"/>
          <w:szCs w:val="24"/>
          <w:shd w:val="clear" w:color="auto" w:fill="FFFFFF"/>
        </w:rPr>
        <w:t>Typical vegetation</w:t>
      </w:r>
      <w:r w:rsidR="00D46997">
        <w:rPr>
          <w:rFonts w:ascii="Times New Roman" w:eastAsia="DFKai-SB" w:hAnsi="Times New Roman" w:cs="Times New Roman"/>
          <w:iCs/>
          <w:color w:val="0070C0"/>
          <w:sz w:val="24"/>
          <w:szCs w:val="24"/>
          <w:shd w:val="clear" w:color="auto" w:fill="FFFFFF"/>
        </w:rPr>
        <w:t xml:space="preserve"> in the area</w:t>
      </w:r>
      <w:r w:rsidR="00F67B2C" w:rsidRPr="008F56E4">
        <w:rPr>
          <w:rFonts w:ascii="Times New Roman" w:eastAsia="DFKai-SB" w:hAnsi="Times New Roman" w:cs="Times New Roman"/>
          <w:iCs/>
          <w:color w:val="0070C0"/>
          <w:sz w:val="24"/>
          <w:szCs w:val="24"/>
          <w:shd w:val="clear" w:color="auto" w:fill="FFFFFF"/>
        </w:rPr>
        <w:t xml:space="preserve"> is composed of dwarf shrubs, grasses, lichens, and mosses. The subsoil is permafrost. In summer time (i.e., breeding season)</w:t>
      </w:r>
      <w:r w:rsidR="000340AF">
        <w:rPr>
          <w:rFonts w:ascii="Times New Roman" w:eastAsia="DFKai-SB" w:hAnsi="Times New Roman" w:cs="Times New Roman"/>
          <w:iCs/>
          <w:color w:val="0070C0"/>
          <w:sz w:val="24"/>
          <w:szCs w:val="24"/>
          <w:shd w:val="clear" w:color="auto" w:fill="FFFFFF"/>
        </w:rPr>
        <w:t>,</w:t>
      </w:r>
      <w:r w:rsidR="00F67B2C" w:rsidRPr="008F56E4">
        <w:rPr>
          <w:rFonts w:ascii="Times New Roman" w:eastAsia="DFKai-SB" w:hAnsi="Times New Roman" w:cs="Times New Roman"/>
          <w:iCs/>
          <w:color w:val="0070C0"/>
          <w:sz w:val="24"/>
          <w:szCs w:val="24"/>
          <w:shd w:val="clear" w:color="auto" w:fill="FFFFFF"/>
        </w:rPr>
        <w:t xml:space="preserve"> the temperature ranges from -4 to 22˚C, with an average of 5˚C. </w:t>
      </w:r>
      <w:commentRangeStart w:id="23"/>
      <w:r w:rsidR="00F14118">
        <w:rPr>
          <w:rFonts w:ascii="Times New Roman" w:eastAsia="DFKai-SB" w:hAnsi="Times New Roman" w:cs="Times New Roman"/>
          <w:iCs/>
          <w:color w:val="0070C0"/>
          <w:sz w:val="24"/>
          <w:szCs w:val="24"/>
          <w:shd w:val="clear" w:color="auto" w:fill="FFFFFF"/>
        </w:rPr>
        <w:t>T</w:t>
      </w:r>
      <w:r w:rsidR="003F5EDA">
        <w:rPr>
          <w:rFonts w:ascii="Times New Roman" w:eastAsia="DFKai-SB" w:hAnsi="Times New Roman" w:cs="Times New Roman"/>
          <w:iCs/>
          <w:color w:val="0070C0"/>
          <w:sz w:val="24"/>
          <w:szCs w:val="24"/>
          <w:shd w:val="clear" w:color="auto" w:fill="FFFFFF"/>
        </w:rPr>
        <w:t>wo</w:t>
      </w:r>
      <w:r w:rsidR="00F14118">
        <w:rPr>
          <w:rFonts w:ascii="Times New Roman" w:eastAsia="DFKai-SB" w:hAnsi="Times New Roman" w:cs="Times New Roman"/>
          <w:iCs/>
          <w:color w:val="0070C0"/>
          <w:sz w:val="24"/>
          <w:szCs w:val="24"/>
          <w:shd w:val="clear" w:color="auto" w:fill="FFFFFF"/>
        </w:rPr>
        <w:t xml:space="preserve"> different habitats </w:t>
      </w:r>
      <w:commentRangeEnd w:id="23"/>
      <w:r w:rsidR="005076F7">
        <w:rPr>
          <w:rStyle w:val="CommentReference"/>
        </w:rPr>
        <w:commentReference w:id="23"/>
      </w:r>
      <w:r w:rsidR="00F14118">
        <w:rPr>
          <w:rFonts w:ascii="Times New Roman" w:eastAsia="DFKai-SB" w:hAnsi="Times New Roman" w:cs="Times New Roman"/>
          <w:iCs/>
          <w:color w:val="0070C0"/>
          <w:sz w:val="24"/>
          <w:szCs w:val="24"/>
          <w:shd w:val="clear" w:color="auto" w:fill="FFFFFF"/>
        </w:rPr>
        <w:t>will be monitored</w:t>
      </w:r>
      <w:r w:rsidR="00A03CFA">
        <w:rPr>
          <w:rFonts w:ascii="Times New Roman" w:eastAsia="DFKai-SB" w:hAnsi="Times New Roman" w:cs="Times New Roman"/>
          <w:iCs/>
          <w:color w:val="0070C0"/>
          <w:sz w:val="24"/>
          <w:szCs w:val="24"/>
          <w:shd w:val="clear" w:color="auto" w:fill="FFFFFF"/>
        </w:rPr>
        <w:t xml:space="preserve"> with two</w:t>
      </w:r>
      <w:r w:rsidR="00F14118">
        <w:rPr>
          <w:rFonts w:ascii="Times New Roman" w:eastAsia="DFKai-SB" w:hAnsi="Times New Roman" w:cs="Times New Roman"/>
          <w:iCs/>
          <w:color w:val="0070C0"/>
          <w:sz w:val="24"/>
          <w:szCs w:val="24"/>
          <w:shd w:val="clear" w:color="auto" w:fill="FFFFFF"/>
        </w:rPr>
        <w:t xml:space="preserve"> sets of recording systems. </w:t>
      </w:r>
      <w:commentRangeStart w:id="24"/>
      <w:r w:rsidR="00953944" w:rsidRPr="008F56E4">
        <w:rPr>
          <w:rFonts w:ascii="Times New Roman" w:eastAsia="DFKai-SB" w:hAnsi="Times New Roman" w:cs="Times New Roman"/>
          <w:iCs/>
          <w:color w:val="0070C0"/>
          <w:sz w:val="24"/>
          <w:szCs w:val="24"/>
          <w:shd w:val="clear" w:color="auto" w:fill="FFFFFF"/>
        </w:rPr>
        <w:t xml:space="preserve">There is a research station located by the </w:t>
      </w:r>
      <w:proofErr w:type="spellStart"/>
      <w:r w:rsidR="00F67B2C" w:rsidRPr="008F56E4">
        <w:rPr>
          <w:rFonts w:ascii="Times New Roman" w:eastAsia="DFKai-SB" w:hAnsi="Times New Roman" w:cs="Times New Roman"/>
          <w:iCs/>
          <w:color w:val="0070C0"/>
          <w:sz w:val="24"/>
          <w:szCs w:val="24"/>
          <w:shd w:val="clear" w:color="auto" w:fill="FFFFFF"/>
        </w:rPr>
        <w:t>Dzhyukarskoe</w:t>
      </w:r>
      <w:proofErr w:type="spellEnd"/>
      <w:r w:rsidR="00F67B2C" w:rsidRPr="008F56E4">
        <w:rPr>
          <w:rFonts w:ascii="Times New Roman" w:eastAsia="DFKai-SB" w:hAnsi="Times New Roman" w:cs="Times New Roman"/>
          <w:iCs/>
          <w:color w:val="0070C0"/>
          <w:sz w:val="24"/>
          <w:szCs w:val="24"/>
          <w:shd w:val="clear" w:color="auto" w:fill="FFFFFF"/>
        </w:rPr>
        <w:t xml:space="preserve"> </w:t>
      </w:r>
      <w:del w:id="25" w:author="Woongsoon Jang" w:date="2018-06-23T22:39:00Z">
        <w:r w:rsidR="00953944" w:rsidRPr="008F56E4" w:rsidDel="005076F7">
          <w:rPr>
            <w:rFonts w:ascii="Times New Roman" w:eastAsia="DFKai-SB" w:hAnsi="Times New Roman" w:cs="Times New Roman"/>
            <w:iCs/>
            <w:color w:val="0070C0"/>
            <w:sz w:val="24"/>
            <w:szCs w:val="24"/>
            <w:shd w:val="clear" w:color="auto" w:fill="FFFFFF"/>
          </w:rPr>
          <w:delText xml:space="preserve">lake </w:delText>
        </w:r>
      </w:del>
      <w:ins w:id="26" w:author="Woongsoon Jang" w:date="2018-06-23T22:39:00Z">
        <w:r w:rsidR="005076F7">
          <w:rPr>
            <w:rFonts w:ascii="Times New Roman" w:eastAsia="DFKai-SB" w:hAnsi="Times New Roman" w:cs="Times New Roman"/>
            <w:iCs/>
            <w:color w:val="0070C0"/>
            <w:sz w:val="24"/>
            <w:szCs w:val="24"/>
            <w:shd w:val="clear" w:color="auto" w:fill="FFFFFF"/>
          </w:rPr>
          <w:t>L</w:t>
        </w:r>
        <w:r w:rsidR="005076F7" w:rsidRPr="008F56E4">
          <w:rPr>
            <w:rFonts w:ascii="Times New Roman" w:eastAsia="DFKai-SB" w:hAnsi="Times New Roman" w:cs="Times New Roman"/>
            <w:iCs/>
            <w:color w:val="0070C0"/>
            <w:sz w:val="24"/>
            <w:szCs w:val="24"/>
            <w:shd w:val="clear" w:color="auto" w:fill="FFFFFF"/>
          </w:rPr>
          <w:t xml:space="preserve">ake </w:t>
        </w:r>
      </w:ins>
      <w:r w:rsidR="00953944" w:rsidRPr="008F56E4">
        <w:rPr>
          <w:rFonts w:ascii="Times New Roman" w:eastAsia="DFKai-SB" w:hAnsi="Times New Roman" w:cs="Times New Roman"/>
          <w:iCs/>
          <w:color w:val="0070C0"/>
          <w:sz w:val="24"/>
          <w:szCs w:val="24"/>
          <w:shd w:val="clear" w:color="auto" w:fill="FFFFFF"/>
        </w:rPr>
        <w:t>that we will use during the fieldwork.</w:t>
      </w:r>
      <w:commentRangeEnd w:id="24"/>
      <w:r w:rsidR="00416AC7">
        <w:rPr>
          <w:rStyle w:val="CommentReference"/>
        </w:rPr>
        <w:commentReference w:id="24"/>
      </w:r>
      <w:r w:rsidR="00953944" w:rsidRPr="008F56E4">
        <w:rPr>
          <w:rFonts w:ascii="Times New Roman" w:eastAsia="DFKai-SB" w:hAnsi="Times New Roman" w:cs="Times New Roman"/>
          <w:iCs/>
          <w:color w:val="0070C0"/>
          <w:sz w:val="24"/>
          <w:szCs w:val="24"/>
          <w:shd w:val="clear" w:color="auto" w:fill="FFFFFF"/>
        </w:rPr>
        <w:t xml:space="preserve"> </w:t>
      </w:r>
      <w:commentRangeStart w:id="27"/>
      <w:r w:rsidR="00953944" w:rsidRPr="008F56E4">
        <w:rPr>
          <w:rFonts w:ascii="Times New Roman" w:eastAsia="DFKai-SB" w:hAnsi="Times New Roman" w:cs="Times New Roman"/>
          <w:iCs/>
          <w:color w:val="0070C0"/>
          <w:sz w:val="24"/>
          <w:szCs w:val="24"/>
          <w:shd w:val="clear" w:color="auto" w:fill="FFFFFF"/>
        </w:rPr>
        <w:t>Food supply and fuel will be purchased from the nearest village</w:t>
      </w:r>
      <w:commentRangeEnd w:id="27"/>
      <w:r w:rsidR="00B259BB">
        <w:rPr>
          <w:rStyle w:val="CommentReference"/>
        </w:rPr>
        <w:commentReference w:id="27"/>
      </w:r>
      <w:r w:rsidR="00953944" w:rsidRPr="008F56E4">
        <w:rPr>
          <w:rFonts w:ascii="Times New Roman" w:eastAsia="DFKai-SB" w:hAnsi="Times New Roman" w:cs="Times New Roman"/>
          <w:iCs/>
          <w:color w:val="0070C0"/>
          <w:sz w:val="24"/>
          <w:szCs w:val="24"/>
          <w:shd w:val="clear" w:color="auto" w:fill="FFFFFF"/>
        </w:rPr>
        <w:t xml:space="preserve">, </w:t>
      </w:r>
      <w:proofErr w:type="spellStart"/>
      <w:r w:rsidR="00953944" w:rsidRPr="008F56E4">
        <w:rPr>
          <w:rFonts w:ascii="Times New Roman" w:eastAsia="DFKai-SB" w:hAnsi="Times New Roman" w:cs="Times New Roman"/>
          <w:iCs/>
          <w:color w:val="0070C0"/>
          <w:sz w:val="24"/>
          <w:szCs w:val="24"/>
          <w:shd w:val="clear" w:color="auto" w:fill="FFFFFF"/>
        </w:rPr>
        <w:t>Chokurdakh</w:t>
      </w:r>
      <w:proofErr w:type="spellEnd"/>
      <w:r w:rsidR="00953944" w:rsidRPr="008F56E4">
        <w:rPr>
          <w:rFonts w:ascii="Times New Roman" w:eastAsia="DFKai-SB" w:hAnsi="Times New Roman" w:cs="Times New Roman"/>
          <w:iCs/>
          <w:color w:val="0070C0"/>
          <w:sz w:val="24"/>
          <w:szCs w:val="24"/>
          <w:shd w:val="clear" w:color="auto" w:fill="FFFFFF"/>
        </w:rPr>
        <w:t xml:space="preserve"> (</w:t>
      </w:r>
      <w:hyperlink r:id="rId8" w:history="1">
        <w:r w:rsidR="00953944" w:rsidRPr="008F56E4">
          <w:rPr>
            <w:rFonts w:ascii="Times New Roman" w:eastAsia="DFKai-SB" w:hAnsi="Times New Roman" w:cs="Times New Roman"/>
            <w:iCs/>
            <w:color w:val="0070C0"/>
            <w:sz w:val="24"/>
            <w:szCs w:val="24"/>
          </w:rPr>
          <w:t>70°38′N 147°54′E</w:t>
        </w:r>
      </w:hyperlink>
      <w:r w:rsidR="00953944" w:rsidRPr="008F56E4">
        <w:rPr>
          <w:rFonts w:ascii="Times New Roman" w:eastAsia="DFKai-SB" w:hAnsi="Times New Roman" w:cs="Times New Roman"/>
          <w:iCs/>
          <w:color w:val="0070C0"/>
          <w:sz w:val="24"/>
          <w:szCs w:val="24"/>
          <w:shd w:val="clear" w:color="auto" w:fill="FFFFFF"/>
        </w:rPr>
        <w:t xml:space="preserve">). </w:t>
      </w:r>
      <w:commentRangeStart w:id="28"/>
      <w:r w:rsidR="00F67B2C" w:rsidRPr="008F56E4">
        <w:rPr>
          <w:rFonts w:ascii="Times New Roman" w:eastAsia="DFKai-SB" w:hAnsi="Times New Roman" w:cs="Times New Roman"/>
          <w:iCs/>
          <w:color w:val="0070C0"/>
          <w:sz w:val="24"/>
          <w:szCs w:val="24"/>
          <w:shd w:val="clear" w:color="auto" w:fill="FFFFFF"/>
        </w:rPr>
        <w:t xml:space="preserve">The IRD area is within the </w:t>
      </w:r>
      <w:proofErr w:type="spellStart"/>
      <w:r w:rsidR="00F67B2C" w:rsidRPr="008F56E4">
        <w:rPr>
          <w:rFonts w:ascii="Times New Roman" w:eastAsia="DFKai-SB" w:hAnsi="Times New Roman" w:cs="Times New Roman"/>
          <w:iCs/>
          <w:color w:val="0070C0"/>
          <w:sz w:val="24"/>
          <w:szCs w:val="24"/>
          <w:shd w:val="clear" w:color="auto" w:fill="FFFFFF"/>
        </w:rPr>
        <w:t>Kytalyk</w:t>
      </w:r>
      <w:proofErr w:type="spellEnd"/>
      <w:r w:rsidR="00F67B2C" w:rsidRPr="008F56E4">
        <w:rPr>
          <w:rFonts w:ascii="Times New Roman" w:eastAsia="DFKai-SB" w:hAnsi="Times New Roman" w:cs="Times New Roman"/>
          <w:iCs/>
          <w:color w:val="0070C0"/>
          <w:sz w:val="24"/>
          <w:szCs w:val="24"/>
          <w:shd w:val="clear" w:color="auto" w:fill="FFFFFF"/>
        </w:rPr>
        <w:t xml:space="preserve"> Reserve so that a permit is required from Siberian Branch of the Russian Academy of Sciences</w:t>
      </w:r>
      <w:commentRangeEnd w:id="28"/>
      <w:r w:rsidR="00B259BB">
        <w:rPr>
          <w:rStyle w:val="CommentReference"/>
        </w:rPr>
        <w:commentReference w:id="28"/>
      </w:r>
      <w:r w:rsidR="00F67B2C" w:rsidRPr="008F56E4">
        <w:rPr>
          <w:rFonts w:ascii="Times New Roman" w:eastAsia="DFKai-SB" w:hAnsi="Times New Roman" w:cs="Times New Roman"/>
          <w:iCs/>
          <w:color w:val="0070C0"/>
          <w:sz w:val="24"/>
          <w:szCs w:val="24"/>
          <w:shd w:val="clear" w:color="auto" w:fill="FFFFFF"/>
        </w:rPr>
        <w:t xml:space="preserve">. </w:t>
      </w:r>
    </w:p>
    <w:p w14:paraId="67E94E38" w14:textId="77777777" w:rsidR="00D417D6" w:rsidRDefault="00D417D6" w:rsidP="00D417D6">
      <w:pPr>
        <w:spacing w:after="0" w:line="240" w:lineRule="auto"/>
        <w:rPr>
          <w:rFonts w:ascii="Times New Roman" w:eastAsia="DFKai-SB" w:hAnsi="Times New Roman" w:cs="Times New Roman"/>
          <w:iCs/>
          <w:color w:val="00B0F0"/>
          <w:sz w:val="24"/>
          <w:szCs w:val="24"/>
          <w:shd w:val="clear" w:color="auto" w:fill="FFFFFF"/>
        </w:rPr>
      </w:pPr>
    </w:p>
    <w:p w14:paraId="7C6AA2CA" w14:textId="77777777" w:rsidR="00A9638F" w:rsidRPr="003D7ADF" w:rsidRDefault="00FA0A10" w:rsidP="00A9638F">
      <w:pPr>
        <w:spacing w:after="0" w:line="240" w:lineRule="auto"/>
        <w:rPr>
          <w:rFonts w:ascii="Times New Roman" w:eastAsia="DFKai-SB" w:hAnsi="Times New Roman" w:cs="Times New Roman"/>
          <w:b/>
          <w:iCs/>
          <w:color w:val="0070C0"/>
          <w:sz w:val="24"/>
          <w:szCs w:val="24"/>
          <w:shd w:val="clear" w:color="auto" w:fill="FFFFFF"/>
        </w:rPr>
      </w:pPr>
      <w:r>
        <w:rPr>
          <w:rFonts w:ascii="Times New Roman" w:eastAsia="DFKai-SB" w:hAnsi="Times New Roman" w:cs="Times New Roman"/>
          <w:b/>
          <w:iCs/>
          <w:color w:val="0070C0"/>
          <w:sz w:val="24"/>
          <w:szCs w:val="24"/>
          <w:shd w:val="clear" w:color="auto" w:fill="FFFFFF"/>
        </w:rPr>
        <w:t>Bird</w:t>
      </w:r>
      <w:r w:rsidR="005D6A2A" w:rsidRPr="003D7ADF">
        <w:rPr>
          <w:rFonts w:ascii="Times New Roman" w:eastAsia="DFKai-SB" w:hAnsi="Times New Roman" w:cs="Times New Roman"/>
          <w:b/>
          <w:iCs/>
          <w:color w:val="0070C0"/>
          <w:sz w:val="24"/>
          <w:szCs w:val="24"/>
          <w:shd w:val="clear" w:color="auto" w:fill="FFFFFF"/>
        </w:rPr>
        <w:t xml:space="preserve"> species</w:t>
      </w:r>
    </w:p>
    <w:p w14:paraId="21F42788" w14:textId="77777777" w:rsidR="00B47C8C" w:rsidRPr="004026F2" w:rsidRDefault="003D7ADF" w:rsidP="005B23FB">
      <w:pPr>
        <w:spacing w:after="0" w:line="240" w:lineRule="auto"/>
        <w:rPr>
          <w:rFonts w:ascii="Times New Roman" w:eastAsia="DFKai-SB" w:hAnsi="Times New Roman" w:cs="Times New Roman"/>
          <w:iCs/>
          <w:color w:val="0070C0"/>
          <w:sz w:val="24"/>
          <w:szCs w:val="24"/>
          <w:shd w:val="clear" w:color="auto" w:fill="FFFFFF"/>
        </w:rPr>
      </w:pPr>
      <w:r w:rsidRPr="004026F2">
        <w:rPr>
          <w:rFonts w:ascii="Times New Roman" w:eastAsia="DFKai-SB" w:hAnsi="Times New Roman" w:cs="Times New Roman"/>
          <w:iCs/>
          <w:color w:val="0070C0"/>
          <w:sz w:val="24"/>
          <w:szCs w:val="24"/>
          <w:shd w:val="clear" w:color="auto" w:fill="FFFFFF"/>
        </w:rPr>
        <w:t xml:space="preserve">The </w:t>
      </w:r>
      <w:r w:rsidR="00FA0A10" w:rsidRPr="004026F2">
        <w:rPr>
          <w:rFonts w:ascii="Times New Roman" w:eastAsia="DFKai-SB" w:hAnsi="Times New Roman" w:cs="Times New Roman"/>
          <w:iCs/>
          <w:color w:val="0070C0"/>
          <w:sz w:val="24"/>
          <w:szCs w:val="24"/>
          <w:shd w:val="clear" w:color="auto" w:fill="FFFFFF"/>
        </w:rPr>
        <w:t>updated species list of IRD area consists 93</w:t>
      </w:r>
      <w:r w:rsidR="009A38A9">
        <w:rPr>
          <w:rFonts w:ascii="Times New Roman" w:eastAsia="DFKai-SB" w:hAnsi="Times New Roman" w:cs="Times New Roman"/>
          <w:iCs/>
          <w:color w:val="0070C0"/>
          <w:sz w:val="24"/>
          <w:szCs w:val="24"/>
          <w:shd w:val="clear" w:color="auto" w:fill="FFFFFF"/>
        </w:rPr>
        <w:t xml:space="preserve"> species and</w:t>
      </w:r>
      <w:r w:rsidR="00FA0A10" w:rsidRPr="004026F2">
        <w:rPr>
          <w:rFonts w:ascii="Times New Roman" w:eastAsia="DFKai-SB" w:hAnsi="Times New Roman" w:cs="Times New Roman"/>
          <w:iCs/>
          <w:color w:val="0070C0"/>
          <w:sz w:val="24"/>
          <w:szCs w:val="24"/>
          <w:shd w:val="clear" w:color="auto" w:fill="FFFFFF"/>
        </w:rPr>
        <w:t xml:space="preserve"> 57 </w:t>
      </w:r>
      <w:r w:rsidR="009A38A9">
        <w:rPr>
          <w:rFonts w:ascii="Times New Roman" w:eastAsia="DFKai-SB" w:hAnsi="Times New Roman" w:cs="Times New Roman"/>
          <w:iCs/>
          <w:color w:val="0070C0"/>
          <w:sz w:val="24"/>
          <w:szCs w:val="24"/>
          <w:shd w:val="clear" w:color="auto" w:fill="FFFFFF"/>
        </w:rPr>
        <w:t xml:space="preserve">of them are </w:t>
      </w:r>
      <w:r w:rsidR="00FA0A10" w:rsidRPr="004026F2">
        <w:rPr>
          <w:rFonts w:ascii="Times New Roman" w:eastAsia="DFKai-SB" w:hAnsi="Times New Roman" w:cs="Times New Roman"/>
          <w:iCs/>
          <w:color w:val="0070C0"/>
          <w:sz w:val="24"/>
          <w:szCs w:val="24"/>
          <w:shd w:val="clear" w:color="auto" w:fill="FFFFFF"/>
        </w:rPr>
        <w:t xml:space="preserve">migratory birds (species list: </w:t>
      </w:r>
      <w:hyperlink r:id="rId9" w:history="1">
        <w:r w:rsidR="00FA0A10" w:rsidRPr="004026F2">
          <w:rPr>
            <w:rStyle w:val="Hyperlink"/>
            <w:rFonts w:ascii="Times New Roman" w:eastAsia="DFKai-SB" w:hAnsi="Times New Roman" w:cs="Times New Roman"/>
            <w:iCs/>
            <w:color w:val="0070C0"/>
            <w:sz w:val="24"/>
            <w:szCs w:val="24"/>
            <w:shd w:val="clear" w:color="auto" w:fill="FFFFFF"/>
          </w:rPr>
          <w:t>https://goo.gl/Ma9q7Y</w:t>
        </w:r>
      </w:hyperlink>
      <w:r w:rsidR="00FA0A10" w:rsidRPr="004026F2">
        <w:rPr>
          <w:rFonts w:ascii="Times New Roman" w:eastAsia="DFKai-SB" w:hAnsi="Times New Roman" w:cs="Times New Roman"/>
          <w:iCs/>
          <w:color w:val="0070C0"/>
          <w:sz w:val="24"/>
          <w:szCs w:val="24"/>
          <w:shd w:val="clear" w:color="auto" w:fill="FFFFFF"/>
        </w:rPr>
        <w:t>). We are interes</w:t>
      </w:r>
      <w:r w:rsidR="00F06EB9" w:rsidRPr="004026F2">
        <w:rPr>
          <w:rFonts w:ascii="Times New Roman" w:eastAsia="DFKai-SB" w:hAnsi="Times New Roman" w:cs="Times New Roman"/>
          <w:iCs/>
          <w:color w:val="0070C0"/>
          <w:sz w:val="24"/>
          <w:szCs w:val="24"/>
          <w:shd w:val="clear" w:color="auto" w:fill="FFFFFF"/>
        </w:rPr>
        <w:t>ted in monitoring</w:t>
      </w:r>
      <w:r w:rsidR="00FA0A10" w:rsidRPr="004026F2">
        <w:rPr>
          <w:rFonts w:ascii="Times New Roman" w:eastAsia="DFKai-SB" w:hAnsi="Times New Roman" w:cs="Times New Roman"/>
          <w:iCs/>
          <w:color w:val="0070C0"/>
          <w:sz w:val="24"/>
          <w:szCs w:val="24"/>
          <w:shd w:val="clear" w:color="auto" w:fill="FFFFFF"/>
        </w:rPr>
        <w:t xml:space="preserve"> all the</w:t>
      </w:r>
      <w:r w:rsidR="008C1432">
        <w:rPr>
          <w:rFonts w:ascii="Times New Roman" w:eastAsia="DFKai-SB" w:hAnsi="Times New Roman" w:cs="Times New Roman"/>
          <w:iCs/>
          <w:color w:val="0070C0"/>
          <w:sz w:val="24"/>
          <w:szCs w:val="24"/>
          <w:shd w:val="clear" w:color="auto" w:fill="FFFFFF"/>
        </w:rPr>
        <w:t xml:space="preserve"> migratory</w:t>
      </w:r>
      <w:r w:rsidR="00FA0A10" w:rsidRPr="004026F2">
        <w:rPr>
          <w:rFonts w:ascii="Times New Roman" w:eastAsia="DFKai-SB" w:hAnsi="Times New Roman" w:cs="Times New Roman"/>
          <w:iCs/>
          <w:color w:val="0070C0"/>
          <w:sz w:val="24"/>
          <w:szCs w:val="24"/>
          <w:shd w:val="clear" w:color="auto" w:fill="FFFFFF"/>
        </w:rPr>
        <w:t xml:space="preserve"> </w:t>
      </w:r>
      <w:r w:rsidR="00F06EB9" w:rsidRPr="004026F2">
        <w:rPr>
          <w:rFonts w:ascii="Times New Roman" w:eastAsia="DFKai-SB" w:hAnsi="Times New Roman" w:cs="Times New Roman"/>
          <w:iCs/>
          <w:color w:val="0070C0"/>
          <w:sz w:val="24"/>
          <w:szCs w:val="24"/>
          <w:shd w:val="clear" w:color="auto" w:fill="FFFFFF"/>
        </w:rPr>
        <w:t xml:space="preserve">species especially for the following target </w:t>
      </w:r>
      <w:commentRangeStart w:id="29"/>
      <w:r w:rsidR="00F06EB9" w:rsidRPr="004026F2">
        <w:rPr>
          <w:rFonts w:ascii="Times New Roman" w:eastAsia="DFKai-SB" w:hAnsi="Times New Roman" w:cs="Times New Roman"/>
          <w:iCs/>
          <w:color w:val="0070C0"/>
          <w:sz w:val="24"/>
          <w:szCs w:val="24"/>
          <w:shd w:val="clear" w:color="auto" w:fill="FFFFFF"/>
        </w:rPr>
        <w:t>species</w:t>
      </w:r>
      <w:commentRangeEnd w:id="29"/>
      <w:r w:rsidR="00416AC7">
        <w:rPr>
          <w:rStyle w:val="CommentReference"/>
        </w:rPr>
        <w:commentReference w:id="29"/>
      </w:r>
      <w:r w:rsidR="00F06EB9" w:rsidRPr="004026F2">
        <w:rPr>
          <w:rFonts w:ascii="Times New Roman" w:eastAsia="DFKai-SB" w:hAnsi="Times New Roman" w:cs="Times New Roman"/>
          <w:iCs/>
          <w:color w:val="0070C0"/>
          <w:sz w:val="24"/>
          <w:szCs w:val="24"/>
          <w:shd w:val="clear" w:color="auto" w:fill="FFFFFF"/>
        </w:rPr>
        <w:t>:</w:t>
      </w:r>
      <w:r w:rsidR="00FA0A10" w:rsidRPr="004026F2">
        <w:rPr>
          <w:rFonts w:ascii="Times New Roman" w:eastAsia="DFKai-SB" w:hAnsi="Times New Roman" w:cs="Times New Roman"/>
          <w:iCs/>
          <w:color w:val="0070C0"/>
          <w:sz w:val="24"/>
          <w:szCs w:val="24"/>
          <w:shd w:val="clear" w:color="auto" w:fill="FFFFFF"/>
        </w:rPr>
        <w:t xml:space="preserve"> </w:t>
      </w:r>
    </w:p>
    <w:p w14:paraId="2E9D4188" w14:textId="77777777" w:rsidR="004026F2"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Siberian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leucogeranus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One of the </w:t>
      </w:r>
      <w:r w:rsidRPr="00B47C8C">
        <w:rPr>
          <w:rFonts w:ascii="Times New Roman" w:eastAsia="DFKai-SB" w:hAnsi="Times New Roman" w:cs="Times New Roman"/>
          <w:iCs/>
          <w:color w:val="0070C0"/>
          <w:sz w:val="24"/>
          <w:szCs w:val="24"/>
          <w:shd w:val="clear" w:color="auto" w:fill="FFFFFF"/>
        </w:rPr>
        <w:t>rarest species breeding in tundra.</w:t>
      </w:r>
      <w:r w:rsidR="004026F2" w:rsidRPr="00B47C8C">
        <w:rPr>
          <w:rFonts w:ascii="Times New Roman" w:eastAsia="DFKai-SB" w:hAnsi="Times New Roman" w:cs="Times New Roman"/>
          <w:iCs/>
          <w:color w:val="0070C0"/>
          <w:sz w:val="24"/>
          <w:szCs w:val="24"/>
          <w:shd w:val="clear" w:color="auto" w:fill="FFFFFF"/>
        </w:rPr>
        <w:t xml:space="preserve"> The Siberian C</w:t>
      </w:r>
      <w:r w:rsidR="007662D4" w:rsidRPr="00B47C8C">
        <w:rPr>
          <w:rFonts w:ascii="Times New Roman" w:eastAsia="DFKai-SB" w:hAnsi="Times New Roman" w:cs="Times New Roman"/>
          <w:iCs/>
          <w:color w:val="0070C0"/>
          <w:sz w:val="24"/>
          <w:szCs w:val="24"/>
          <w:shd w:val="clear" w:color="auto" w:fill="FFFFFF"/>
        </w:rPr>
        <w:t>rane is listed</w:t>
      </w:r>
      <w:r w:rsidR="007662D4" w:rsidRPr="00B47C8C">
        <w:rPr>
          <w:rFonts w:ascii="Times New Roman" w:eastAsia="DFKai-SB" w:hAnsi="Times New Roman" w:cs="Times New Roman" w:hint="eastAsia"/>
          <w:iCs/>
          <w:color w:val="0070C0"/>
          <w:sz w:val="24"/>
          <w:szCs w:val="24"/>
          <w:shd w:val="clear" w:color="auto" w:fill="FFFFFF"/>
        </w:rPr>
        <w:t xml:space="preserve"> critically endangered </w:t>
      </w:r>
      <w:r w:rsidR="007662D4" w:rsidRPr="00B47C8C">
        <w:rPr>
          <w:rFonts w:ascii="Times New Roman" w:eastAsia="DFKai-SB" w:hAnsi="Times New Roman" w:cs="Times New Roman"/>
          <w:iCs/>
          <w:color w:val="0070C0"/>
          <w:sz w:val="24"/>
          <w:szCs w:val="24"/>
          <w:shd w:val="clear" w:color="auto" w:fill="FFFFFF"/>
        </w:rPr>
        <w:t>in the Red List of IUCN and only 3,750 individuals were left in the wild.</w:t>
      </w:r>
    </w:p>
    <w:p w14:paraId="61E7CFED" w14:textId="77777777" w:rsidR="00B47C8C" w:rsidRPr="00B47C8C" w:rsidRDefault="004026F2"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Sandhill Crane (</w:t>
      </w:r>
      <w:r w:rsidRPr="00B47C8C">
        <w:rPr>
          <w:rFonts w:ascii="Times New Roman" w:eastAsia="DFKai-SB" w:hAnsi="Times New Roman" w:cs="Times New Roman"/>
          <w:i/>
          <w:iCs/>
          <w:color w:val="0070C0"/>
          <w:sz w:val="24"/>
          <w:szCs w:val="24"/>
          <w:shd w:val="clear" w:color="auto" w:fill="FFFFFF"/>
        </w:rPr>
        <w:t xml:space="preserve">Grus </w:t>
      </w:r>
      <w:proofErr w:type="spellStart"/>
      <w:r w:rsidRPr="00B47C8C">
        <w:rPr>
          <w:rFonts w:ascii="Times New Roman" w:eastAsia="DFKai-SB" w:hAnsi="Times New Roman" w:cs="Times New Roman"/>
          <w:i/>
          <w:iCs/>
          <w:color w:val="0070C0"/>
          <w:sz w:val="24"/>
          <w:szCs w:val="24"/>
          <w:shd w:val="clear" w:color="auto" w:fill="FFFFFF"/>
        </w:rPr>
        <w:t>canadensis</w:t>
      </w:r>
      <w:proofErr w:type="spellEnd"/>
      <w:r w:rsidRPr="00B47C8C">
        <w:rPr>
          <w:rFonts w:ascii="Times New Roman" w:eastAsia="DFKai-SB" w:hAnsi="Times New Roman" w:cs="Times New Roman"/>
          <w:iCs/>
          <w:color w:val="0070C0"/>
          <w:sz w:val="24"/>
          <w:szCs w:val="24"/>
          <w:shd w:val="clear" w:color="auto" w:fill="FFFFFF"/>
        </w:rPr>
        <w:t xml:space="preserve">): A species has </w:t>
      </w:r>
      <w:commentRangeStart w:id="30"/>
      <w:r w:rsidRPr="00B47C8C">
        <w:rPr>
          <w:rFonts w:ascii="Times New Roman" w:eastAsia="DFKai-SB" w:hAnsi="Times New Roman" w:cs="Times New Roman"/>
          <w:iCs/>
          <w:color w:val="0070C0"/>
          <w:sz w:val="24"/>
          <w:szCs w:val="24"/>
          <w:shd w:val="clear" w:color="auto" w:fill="FFFFFF"/>
        </w:rPr>
        <w:t>intraspecific</w:t>
      </w:r>
      <w:commentRangeEnd w:id="30"/>
      <w:r w:rsidR="00D465F2">
        <w:rPr>
          <w:rStyle w:val="CommentReference"/>
        </w:rPr>
        <w:commentReference w:id="30"/>
      </w:r>
      <w:r w:rsidRPr="00B47C8C">
        <w:rPr>
          <w:rFonts w:ascii="Times New Roman" w:eastAsia="DFKai-SB" w:hAnsi="Times New Roman" w:cs="Times New Roman"/>
          <w:iCs/>
          <w:color w:val="0070C0"/>
          <w:sz w:val="24"/>
          <w:szCs w:val="24"/>
          <w:shd w:val="clear" w:color="auto" w:fill="FFFFFF"/>
        </w:rPr>
        <w:t xml:space="preserve"> competition with Siberian Crane. </w:t>
      </w:r>
    </w:p>
    <w:p w14:paraId="1520A8EB" w14:textId="77777777"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Rough-legged Buzzard (</w:t>
      </w:r>
      <w:proofErr w:type="spellStart"/>
      <w:r w:rsidRPr="00B47C8C">
        <w:rPr>
          <w:rFonts w:ascii="Times New Roman" w:eastAsia="DFKai-SB" w:hAnsi="Times New Roman" w:cs="Times New Roman"/>
          <w:i/>
          <w:iCs/>
          <w:color w:val="0070C0"/>
          <w:sz w:val="24"/>
          <w:szCs w:val="24"/>
          <w:shd w:val="clear" w:color="auto" w:fill="FFFFFF"/>
        </w:rPr>
        <w:t>Buteo</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lagopus</w:t>
      </w:r>
      <w:proofErr w:type="spellEnd"/>
      <w:r w:rsidRPr="00B47C8C">
        <w:rPr>
          <w:rFonts w:ascii="Times New Roman" w:eastAsia="DFKai-SB" w:hAnsi="Times New Roman" w:cs="Times New Roman"/>
          <w:iCs/>
          <w:color w:val="0070C0"/>
          <w:sz w:val="24"/>
          <w:szCs w:val="24"/>
          <w:shd w:val="clear" w:color="auto" w:fill="FFFFFF"/>
        </w:rPr>
        <w:t xml:space="preserve">): </w:t>
      </w:r>
      <w:r w:rsidR="007662D4" w:rsidRPr="00B47C8C">
        <w:rPr>
          <w:rFonts w:ascii="Times New Roman" w:eastAsia="DFKai-SB" w:hAnsi="Times New Roman" w:cs="Times New Roman"/>
          <w:iCs/>
          <w:color w:val="0070C0"/>
          <w:sz w:val="24"/>
          <w:szCs w:val="24"/>
          <w:shd w:val="clear" w:color="auto" w:fill="FFFFFF"/>
        </w:rPr>
        <w:t xml:space="preserve">A migratory raptor staying in south Asia during winter time. The population of Rough-legged Buzzard is decreasing due to the agriculture management in the south Asia (i.e., </w:t>
      </w:r>
      <w:r w:rsidR="00A03CFA">
        <w:rPr>
          <w:rFonts w:ascii="Times New Roman" w:eastAsia="DFKai-SB" w:hAnsi="Times New Roman" w:cs="Times New Roman"/>
          <w:iCs/>
          <w:color w:val="0070C0"/>
          <w:sz w:val="24"/>
          <w:szCs w:val="24"/>
          <w:shd w:val="clear" w:color="auto" w:fill="FFFFFF"/>
        </w:rPr>
        <w:t xml:space="preserve">individual death by hunting </w:t>
      </w:r>
      <w:r w:rsidR="007662D4" w:rsidRPr="00B47C8C">
        <w:rPr>
          <w:rFonts w:ascii="Times New Roman" w:eastAsia="DFKai-SB" w:hAnsi="Times New Roman" w:cs="Times New Roman"/>
          <w:iCs/>
          <w:color w:val="0070C0"/>
          <w:sz w:val="24"/>
          <w:szCs w:val="24"/>
          <w:shd w:val="clear" w:color="auto" w:fill="FFFFFF"/>
        </w:rPr>
        <w:t>poison</w:t>
      </w:r>
      <w:r w:rsidR="00A03CFA">
        <w:rPr>
          <w:rFonts w:ascii="Times New Roman" w:eastAsia="DFKai-SB" w:hAnsi="Times New Roman" w:cs="Times New Roman"/>
          <w:iCs/>
          <w:color w:val="0070C0"/>
          <w:sz w:val="24"/>
          <w:szCs w:val="24"/>
          <w:shd w:val="clear" w:color="auto" w:fill="FFFFFF"/>
        </w:rPr>
        <w:t>ed</w:t>
      </w:r>
      <w:r w:rsidR="007662D4" w:rsidRPr="00B47C8C">
        <w:rPr>
          <w:rFonts w:ascii="Times New Roman" w:eastAsia="DFKai-SB" w:hAnsi="Times New Roman" w:cs="Times New Roman"/>
          <w:iCs/>
          <w:color w:val="0070C0"/>
          <w:sz w:val="24"/>
          <w:szCs w:val="24"/>
          <w:shd w:val="clear" w:color="auto" w:fill="FFFFFF"/>
        </w:rPr>
        <w:t xml:space="preserve"> rats).</w:t>
      </w:r>
    </w:p>
    <w:p w14:paraId="20FCEF7A" w14:textId="77777777" w:rsidR="00F06EB9" w:rsidRPr="00B47C8C" w:rsidRDefault="00F06EB9" w:rsidP="00B47C8C">
      <w:pPr>
        <w:pStyle w:val="ListParagraph"/>
        <w:numPr>
          <w:ilvl w:val="0"/>
          <w:numId w:val="4"/>
        </w:numPr>
        <w:spacing w:after="0" w:line="240" w:lineRule="auto"/>
        <w:rPr>
          <w:rFonts w:ascii="Times New Roman" w:eastAsia="DFKai-SB" w:hAnsi="Times New Roman" w:cs="Times New Roman"/>
          <w:iCs/>
          <w:color w:val="0070C0"/>
          <w:sz w:val="24"/>
          <w:szCs w:val="24"/>
          <w:shd w:val="clear" w:color="auto" w:fill="FFFFFF"/>
        </w:rPr>
      </w:pPr>
      <w:r w:rsidRPr="00B47C8C">
        <w:rPr>
          <w:rFonts w:ascii="Times New Roman" w:eastAsia="DFKai-SB" w:hAnsi="Times New Roman" w:cs="Times New Roman"/>
          <w:iCs/>
          <w:color w:val="0070C0"/>
          <w:sz w:val="24"/>
          <w:szCs w:val="24"/>
          <w:shd w:val="clear" w:color="auto" w:fill="FFFFFF"/>
        </w:rPr>
        <w:t>Ross’s Gull (</w:t>
      </w:r>
      <w:proofErr w:type="spellStart"/>
      <w:r w:rsidRPr="00B47C8C">
        <w:rPr>
          <w:rFonts w:ascii="Times New Roman" w:eastAsia="DFKai-SB" w:hAnsi="Times New Roman" w:cs="Times New Roman"/>
          <w:i/>
          <w:iCs/>
          <w:color w:val="0070C0"/>
          <w:sz w:val="24"/>
          <w:szCs w:val="24"/>
          <w:shd w:val="clear" w:color="auto" w:fill="FFFFFF"/>
        </w:rPr>
        <w:t>Rhodostethia</w:t>
      </w:r>
      <w:proofErr w:type="spellEnd"/>
      <w:r w:rsidRPr="00B47C8C">
        <w:rPr>
          <w:rFonts w:ascii="Times New Roman" w:eastAsia="DFKai-SB" w:hAnsi="Times New Roman" w:cs="Times New Roman"/>
          <w:i/>
          <w:iCs/>
          <w:color w:val="0070C0"/>
          <w:sz w:val="24"/>
          <w:szCs w:val="24"/>
          <w:shd w:val="clear" w:color="auto" w:fill="FFFFFF"/>
        </w:rPr>
        <w:t xml:space="preserve"> </w:t>
      </w:r>
      <w:proofErr w:type="spellStart"/>
      <w:r w:rsidRPr="00B47C8C">
        <w:rPr>
          <w:rFonts w:ascii="Times New Roman" w:eastAsia="DFKai-SB" w:hAnsi="Times New Roman" w:cs="Times New Roman"/>
          <w:i/>
          <w:iCs/>
          <w:color w:val="0070C0"/>
          <w:sz w:val="24"/>
          <w:szCs w:val="24"/>
          <w:shd w:val="clear" w:color="auto" w:fill="FFFFFF"/>
        </w:rPr>
        <w:t>rosea</w:t>
      </w:r>
      <w:proofErr w:type="spellEnd"/>
      <w:r w:rsidRPr="00B47C8C">
        <w:rPr>
          <w:rFonts w:ascii="Times New Roman" w:eastAsia="DFKai-SB" w:hAnsi="Times New Roman" w:cs="Times New Roman"/>
          <w:iCs/>
          <w:color w:val="0070C0"/>
          <w:sz w:val="24"/>
          <w:szCs w:val="24"/>
          <w:shd w:val="clear" w:color="auto" w:fill="FFFFFF"/>
        </w:rPr>
        <w:t>): Not yet well studied in Indigirka river</w:t>
      </w:r>
    </w:p>
    <w:p w14:paraId="227BE653" w14:textId="77777777" w:rsidR="00A9638F" w:rsidRPr="008E2AB2" w:rsidRDefault="00A9638F" w:rsidP="008A1228">
      <w:pPr>
        <w:spacing w:after="0" w:line="240" w:lineRule="auto"/>
        <w:rPr>
          <w:rFonts w:ascii="Times New Roman" w:eastAsia="DFKai-SB" w:hAnsi="Times New Roman" w:cs="Times New Roman"/>
          <w:b/>
          <w:iCs/>
          <w:color w:val="00B0F0"/>
          <w:sz w:val="24"/>
          <w:szCs w:val="24"/>
          <w:shd w:val="clear" w:color="auto" w:fill="FFFFFF"/>
        </w:rPr>
      </w:pPr>
    </w:p>
    <w:p w14:paraId="063FD12D" w14:textId="77777777" w:rsidR="005952F3" w:rsidRPr="003617DC" w:rsidRDefault="00DD357C" w:rsidP="00AE61AA">
      <w:pPr>
        <w:spacing w:after="0" w:line="240" w:lineRule="auto"/>
        <w:rPr>
          <w:rFonts w:ascii="Times New Roman" w:eastAsia="DFKai-SB" w:hAnsi="Times New Roman" w:cs="Times New Roman"/>
          <w:b/>
          <w:iCs/>
          <w:color w:val="0070C0"/>
          <w:sz w:val="24"/>
          <w:szCs w:val="24"/>
          <w:shd w:val="clear" w:color="auto" w:fill="FFFFFF"/>
        </w:rPr>
      </w:pPr>
      <w:r w:rsidRPr="003617DC">
        <w:rPr>
          <w:rFonts w:ascii="Times New Roman" w:eastAsia="DFKai-SB" w:hAnsi="Times New Roman" w:cs="Times New Roman"/>
          <w:b/>
          <w:iCs/>
          <w:color w:val="0070C0"/>
          <w:sz w:val="24"/>
          <w:szCs w:val="24"/>
          <w:shd w:val="clear" w:color="auto" w:fill="FFFFFF"/>
        </w:rPr>
        <w:t>Recording e</w:t>
      </w:r>
      <w:r w:rsidR="00C156E2" w:rsidRPr="003617DC">
        <w:rPr>
          <w:rFonts w:ascii="Times New Roman" w:eastAsia="DFKai-SB" w:hAnsi="Times New Roman" w:cs="Times New Roman"/>
          <w:b/>
          <w:iCs/>
          <w:color w:val="0070C0"/>
          <w:sz w:val="24"/>
          <w:szCs w:val="24"/>
          <w:shd w:val="clear" w:color="auto" w:fill="FFFFFF"/>
        </w:rPr>
        <w:t>quipment</w:t>
      </w:r>
    </w:p>
    <w:p w14:paraId="594868B6" w14:textId="77777777" w:rsidR="003617DC" w:rsidRDefault="00EA36DB" w:rsidP="003617DC">
      <w:pPr>
        <w:spacing w:after="0" w:line="240" w:lineRule="auto"/>
        <w:rPr>
          <w:rFonts w:ascii="Times New Roman" w:eastAsia="DFKai-SB" w:hAnsi="Times New Roman" w:cs="Times New Roman"/>
          <w:iCs/>
          <w:color w:val="0070C0"/>
          <w:sz w:val="24"/>
          <w:szCs w:val="24"/>
          <w:shd w:val="clear" w:color="auto" w:fill="FFFFFF"/>
        </w:rPr>
      </w:pPr>
      <w:r w:rsidRPr="003617DC">
        <w:rPr>
          <w:rFonts w:ascii="Times New Roman" w:eastAsia="DFKai-SB" w:hAnsi="Times New Roman" w:cs="Times New Roman"/>
          <w:iCs/>
          <w:color w:val="0070C0"/>
          <w:sz w:val="24"/>
          <w:szCs w:val="24"/>
          <w:shd w:val="clear" w:color="auto" w:fill="FFFFFF"/>
        </w:rPr>
        <w:t xml:space="preserve">The type of autonomous recording unit (ARU) we plan to use is the Song Meter SM4 Acoustic Recorder provided by </w:t>
      </w:r>
      <w:commentRangeStart w:id="31"/>
      <w:r w:rsidRPr="003617DC">
        <w:rPr>
          <w:rFonts w:ascii="Times New Roman" w:eastAsia="DFKai-SB" w:hAnsi="Times New Roman" w:cs="Times New Roman"/>
          <w:iCs/>
          <w:color w:val="0070C0"/>
          <w:sz w:val="24"/>
          <w:szCs w:val="24"/>
          <w:shd w:val="clear" w:color="auto" w:fill="FFFFFF"/>
        </w:rPr>
        <w:t>Wildlife Acoustics</w:t>
      </w:r>
      <w:commentRangeEnd w:id="31"/>
      <w:r w:rsidR="00D465F2">
        <w:rPr>
          <w:rStyle w:val="CommentReference"/>
        </w:rPr>
        <w:commentReference w:id="31"/>
      </w:r>
      <w:r w:rsidRPr="003617DC">
        <w:rPr>
          <w:rFonts w:ascii="Times New Roman" w:eastAsia="DFKai-SB" w:hAnsi="Times New Roman" w:cs="Times New Roman"/>
          <w:iCs/>
          <w:color w:val="0070C0"/>
          <w:sz w:val="24"/>
          <w:szCs w:val="24"/>
          <w:shd w:val="clear" w:color="auto" w:fill="FFFFFF"/>
        </w:rPr>
        <w:t xml:space="preserve">. </w:t>
      </w:r>
      <w:commentRangeStart w:id="32"/>
      <w:r w:rsidRPr="003617DC">
        <w:rPr>
          <w:rFonts w:ascii="Times New Roman" w:eastAsia="DFKai-SB" w:hAnsi="Times New Roman" w:cs="Times New Roman"/>
          <w:iCs/>
          <w:color w:val="0070C0"/>
          <w:sz w:val="24"/>
          <w:szCs w:val="24"/>
          <w:shd w:val="clear" w:color="auto" w:fill="FFFFFF"/>
        </w:rPr>
        <w:t xml:space="preserve">Two built-in microphones </w:t>
      </w:r>
      <w:r w:rsidR="008C1432" w:rsidRPr="003617DC">
        <w:rPr>
          <w:rFonts w:ascii="Times New Roman" w:eastAsia="DFKai-SB" w:hAnsi="Times New Roman" w:cs="Times New Roman"/>
          <w:iCs/>
          <w:color w:val="0070C0"/>
          <w:sz w:val="24"/>
          <w:szCs w:val="24"/>
          <w:shd w:val="clear" w:color="auto" w:fill="FFFFFF"/>
        </w:rPr>
        <w:t xml:space="preserve">in SM4 </w:t>
      </w:r>
      <w:r w:rsidRPr="003617DC">
        <w:rPr>
          <w:rFonts w:ascii="Times New Roman" w:eastAsia="DFKai-SB" w:hAnsi="Times New Roman" w:cs="Times New Roman"/>
          <w:iCs/>
          <w:color w:val="0070C0"/>
          <w:sz w:val="24"/>
          <w:szCs w:val="24"/>
          <w:shd w:val="clear" w:color="auto" w:fill="FFFFFF"/>
        </w:rPr>
        <w:t xml:space="preserve">are omnidirectional (i.e., capture sound equally from all directions) </w:t>
      </w:r>
      <w:r w:rsidR="00B60046" w:rsidRPr="003617DC">
        <w:rPr>
          <w:rFonts w:ascii="Times New Roman" w:eastAsia="DFKai-SB" w:hAnsi="Times New Roman" w:cs="Times New Roman"/>
          <w:iCs/>
          <w:color w:val="0070C0"/>
          <w:sz w:val="24"/>
          <w:szCs w:val="24"/>
          <w:shd w:val="clear" w:color="auto" w:fill="FFFFFF"/>
        </w:rPr>
        <w:t xml:space="preserve">with sensitivity at -28dB </w:t>
      </w:r>
      <w:r w:rsidR="00B60046" w:rsidRPr="003617DC">
        <w:rPr>
          <w:rFonts w:ascii="Times New Roman" w:eastAsia="DFKai-SB" w:hAnsi="Times New Roman" w:cs="Times New Roman" w:hint="eastAsia"/>
          <w:iCs/>
          <w:color w:val="0070C0"/>
          <w:sz w:val="24"/>
          <w:szCs w:val="24"/>
          <w:shd w:val="clear" w:color="auto" w:fill="FFFFFF"/>
        </w:rPr>
        <w:t>+/</w:t>
      </w:r>
      <w:r w:rsidR="00B60046" w:rsidRPr="003617DC">
        <w:rPr>
          <w:rFonts w:ascii="Times New Roman" w:eastAsia="DFKai-SB" w:hAnsi="Times New Roman" w:cs="Times New Roman"/>
          <w:iCs/>
          <w:color w:val="0070C0"/>
          <w:sz w:val="24"/>
          <w:szCs w:val="24"/>
          <w:shd w:val="clear" w:color="auto" w:fill="FFFFFF"/>
        </w:rPr>
        <w:t xml:space="preserve">- </w:t>
      </w:r>
      <w:r w:rsidR="00B60046" w:rsidRPr="003617DC">
        <w:rPr>
          <w:rFonts w:ascii="Times New Roman" w:eastAsia="DFKai-SB" w:hAnsi="Times New Roman" w:cs="Times New Roman" w:hint="eastAsia"/>
          <w:iCs/>
          <w:color w:val="0070C0"/>
          <w:sz w:val="24"/>
          <w:szCs w:val="24"/>
          <w:shd w:val="clear" w:color="auto" w:fill="FFFFFF"/>
        </w:rPr>
        <w:t>3</w:t>
      </w:r>
      <w:r w:rsidR="00B60046" w:rsidRPr="003617DC">
        <w:rPr>
          <w:rFonts w:ascii="Times New Roman" w:eastAsia="DFKai-SB" w:hAnsi="Times New Roman" w:cs="Times New Roman"/>
          <w:iCs/>
          <w:color w:val="0070C0"/>
          <w:sz w:val="24"/>
          <w:szCs w:val="24"/>
          <w:shd w:val="clear" w:color="auto" w:fill="FFFFFF"/>
        </w:rPr>
        <w:t xml:space="preserve">dB </w:t>
      </w:r>
      <w:r w:rsidR="00B60046" w:rsidRPr="003617DC">
        <w:rPr>
          <w:rFonts w:ascii="Times New Roman" w:eastAsia="DFKai-SB" w:hAnsi="Times New Roman" w:cs="Times New Roman" w:hint="eastAsia"/>
          <w:iCs/>
          <w:color w:val="0070C0"/>
          <w:sz w:val="24"/>
          <w:szCs w:val="24"/>
          <w:shd w:val="clear" w:color="auto" w:fill="FFFFFF"/>
        </w:rPr>
        <w:t>a</w:t>
      </w:r>
      <w:r w:rsidR="00B60046" w:rsidRPr="003617DC">
        <w:rPr>
          <w:rFonts w:ascii="Times New Roman" w:eastAsia="DFKai-SB" w:hAnsi="Times New Roman" w:cs="Times New Roman"/>
          <w:iCs/>
          <w:color w:val="0070C0"/>
          <w:sz w:val="24"/>
          <w:szCs w:val="24"/>
          <w:shd w:val="clear" w:color="auto" w:fill="FFFFFF"/>
        </w:rPr>
        <w:t xml:space="preserve">t 1kHz. The </w:t>
      </w:r>
      <w:r w:rsidR="00286246" w:rsidRPr="003617DC">
        <w:rPr>
          <w:rFonts w:ascii="Times New Roman" w:eastAsia="DFKai-SB" w:hAnsi="Times New Roman" w:cs="Times New Roman"/>
          <w:iCs/>
          <w:color w:val="0070C0"/>
          <w:sz w:val="24"/>
          <w:szCs w:val="24"/>
          <w:shd w:val="clear" w:color="auto" w:fill="FFFFFF"/>
        </w:rPr>
        <w:t xml:space="preserve">frequency response </w:t>
      </w:r>
      <w:r w:rsidR="00B60046" w:rsidRPr="003617DC">
        <w:rPr>
          <w:rFonts w:ascii="Times New Roman" w:eastAsia="DFKai-SB" w:hAnsi="Times New Roman" w:cs="Times New Roman"/>
          <w:iCs/>
          <w:color w:val="0070C0"/>
          <w:sz w:val="24"/>
          <w:szCs w:val="24"/>
          <w:shd w:val="clear" w:color="auto" w:fill="FFFFFF"/>
        </w:rPr>
        <w:t>of the microphones range</w:t>
      </w:r>
      <w:r w:rsidR="00E93039" w:rsidRPr="003617DC">
        <w:rPr>
          <w:rFonts w:ascii="Times New Roman" w:eastAsia="DFKai-SB" w:hAnsi="Times New Roman" w:cs="Times New Roman"/>
          <w:iCs/>
          <w:color w:val="0070C0"/>
          <w:sz w:val="24"/>
          <w:szCs w:val="24"/>
          <w:shd w:val="clear" w:color="auto" w:fill="FFFFFF"/>
        </w:rPr>
        <w:t>s</w:t>
      </w:r>
      <w:r w:rsidR="000F6F02" w:rsidRPr="003617DC">
        <w:rPr>
          <w:rFonts w:ascii="Times New Roman" w:eastAsia="DFKai-SB" w:hAnsi="Times New Roman" w:cs="Times New Roman"/>
          <w:iCs/>
          <w:color w:val="0070C0"/>
          <w:sz w:val="24"/>
          <w:szCs w:val="24"/>
          <w:shd w:val="clear" w:color="auto" w:fill="FFFFFF"/>
        </w:rPr>
        <w:t xml:space="preserve"> from </w:t>
      </w:r>
      <w:r w:rsidR="00286246" w:rsidRPr="003617DC">
        <w:rPr>
          <w:rFonts w:ascii="Times New Roman" w:eastAsia="DFKai-SB" w:hAnsi="Times New Roman" w:cs="Times New Roman"/>
          <w:iCs/>
          <w:color w:val="0070C0"/>
          <w:sz w:val="24"/>
          <w:szCs w:val="24"/>
          <w:shd w:val="clear" w:color="auto" w:fill="FFFFFF"/>
        </w:rPr>
        <w:t>20Hz to 48kHz</w:t>
      </w:r>
      <w:r w:rsidR="00B60046" w:rsidRPr="003617DC">
        <w:rPr>
          <w:rFonts w:ascii="Times New Roman" w:eastAsia="DFKai-SB" w:hAnsi="Times New Roman" w:cs="Times New Roman"/>
          <w:iCs/>
          <w:color w:val="0070C0"/>
          <w:sz w:val="24"/>
          <w:szCs w:val="24"/>
          <w:shd w:val="clear" w:color="auto" w:fill="FFFFFF"/>
        </w:rPr>
        <w:t>,</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which fully covers</w:t>
      </w:r>
      <w:r w:rsidR="00286246" w:rsidRPr="003617DC">
        <w:rPr>
          <w:rFonts w:ascii="Times New Roman" w:eastAsia="DFKai-SB" w:hAnsi="Times New Roman" w:cs="Times New Roman"/>
          <w:iCs/>
          <w:color w:val="0070C0"/>
          <w:sz w:val="24"/>
          <w:szCs w:val="24"/>
          <w:shd w:val="clear" w:color="auto" w:fill="FFFFFF"/>
        </w:rPr>
        <w:t xml:space="preserve"> the frequency of bird sounds</w:t>
      </w:r>
      <w:r w:rsidR="00A46631" w:rsidRPr="003617DC">
        <w:rPr>
          <w:rFonts w:ascii="Times New Roman" w:eastAsia="DFKai-SB" w:hAnsi="Times New Roman" w:cs="Times New Roman"/>
          <w:iCs/>
          <w:color w:val="0070C0"/>
          <w:sz w:val="24"/>
          <w:szCs w:val="24"/>
          <w:shd w:val="clear" w:color="auto" w:fill="FFFFFF"/>
        </w:rPr>
        <w:t xml:space="preserve">, </w:t>
      </w:r>
      <w:r w:rsidR="003617DC" w:rsidRPr="003617DC">
        <w:rPr>
          <w:rFonts w:ascii="Times New Roman" w:eastAsia="DFKai-SB" w:hAnsi="Times New Roman" w:cs="Times New Roman"/>
          <w:iCs/>
          <w:color w:val="0070C0"/>
          <w:sz w:val="24"/>
          <w:szCs w:val="24"/>
          <w:shd w:val="clear" w:color="auto" w:fill="FFFFFF"/>
        </w:rPr>
        <w:t>ranging</w:t>
      </w:r>
      <w:r w:rsidR="00286246" w:rsidRPr="003617DC">
        <w:rPr>
          <w:rFonts w:ascii="Times New Roman" w:eastAsia="DFKai-SB" w:hAnsi="Times New Roman" w:cs="Times New Roman"/>
          <w:iCs/>
          <w:color w:val="0070C0"/>
          <w:sz w:val="24"/>
          <w:szCs w:val="24"/>
          <w:shd w:val="clear" w:color="auto" w:fill="FFFFFF"/>
        </w:rPr>
        <w:t xml:space="preserve"> from 1kHz to 8kHz</w:t>
      </w:r>
      <w:r w:rsidR="008C1432"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The SM4 features on its low power consumption, </w:t>
      </w:r>
      <w:r w:rsidR="003617DC" w:rsidRPr="003617DC">
        <w:rPr>
          <w:rFonts w:ascii="Times New Roman" w:eastAsia="DFKai-SB" w:hAnsi="Times New Roman" w:cs="Times New Roman"/>
          <w:iCs/>
          <w:color w:val="0070C0"/>
          <w:sz w:val="24"/>
          <w:szCs w:val="24"/>
          <w:shd w:val="clear" w:color="auto" w:fill="FFFFFF"/>
        </w:rPr>
        <w:t xml:space="preserve">large </w:t>
      </w:r>
      <w:r w:rsidR="003617DC">
        <w:rPr>
          <w:rFonts w:ascii="Times New Roman" w:eastAsia="DFKai-SB" w:hAnsi="Times New Roman" w:cs="Times New Roman"/>
          <w:iCs/>
          <w:color w:val="0070C0"/>
          <w:sz w:val="24"/>
          <w:szCs w:val="24"/>
          <w:shd w:val="clear" w:color="auto" w:fill="FFFFFF"/>
        </w:rPr>
        <w:t xml:space="preserve">data </w:t>
      </w:r>
      <w:r w:rsidR="003617DC" w:rsidRPr="003617DC">
        <w:rPr>
          <w:rFonts w:ascii="Times New Roman" w:eastAsia="DFKai-SB" w:hAnsi="Times New Roman" w:cs="Times New Roman"/>
          <w:iCs/>
          <w:color w:val="0070C0"/>
          <w:sz w:val="24"/>
          <w:szCs w:val="24"/>
          <w:shd w:val="clear" w:color="auto" w:fill="FFFFFF"/>
        </w:rPr>
        <w:t>storage (i.e., more than one terabyte total capacity), and malleable operation environment (i.e., during rain and low temperature</w:t>
      </w:r>
      <w:r w:rsidR="002A1F7E">
        <w:rPr>
          <w:rFonts w:ascii="Times New Roman" w:eastAsia="DFKai-SB" w:hAnsi="Times New Roman" w:cs="Times New Roman"/>
          <w:iCs/>
          <w:color w:val="0070C0"/>
          <w:sz w:val="24"/>
          <w:szCs w:val="24"/>
          <w:shd w:val="clear" w:color="auto" w:fill="FFFFFF"/>
        </w:rPr>
        <w:t xml:space="preserve"> down to -20</w:t>
      </w:r>
      <w:r w:rsidR="002A1F7E" w:rsidRPr="002A1F7E">
        <w:rPr>
          <w:rFonts w:ascii="Times New Roman" w:eastAsia="DFKai-SB" w:hAnsi="Times New Roman" w:cs="Times New Roman"/>
          <w:iCs/>
          <w:color w:val="0070C0"/>
          <w:sz w:val="24"/>
          <w:szCs w:val="24"/>
          <w:shd w:val="clear" w:color="auto" w:fill="FFFFFF"/>
        </w:rPr>
        <w:t xml:space="preserve"> </w:t>
      </w:r>
      <w:r w:rsidR="002A1F7E" w:rsidRPr="008F56E4">
        <w:rPr>
          <w:rFonts w:ascii="Times New Roman" w:eastAsia="DFKai-SB" w:hAnsi="Times New Roman" w:cs="Times New Roman"/>
          <w:iCs/>
          <w:color w:val="0070C0"/>
          <w:sz w:val="24"/>
          <w:szCs w:val="24"/>
          <w:shd w:val="clear" w:color="auto" w:fill="FFFFFF"/>
        </w:rPr>
        <w:t>˚C</w:t>
      </w:r>
      <w:r w:rsidR="003617DC" w:rsidRPr="003617DC">
        <w:rPr>
          <w:rFonts w:ascii="Times New Roman" w:eastAsia="DFKai-SB" w:hAnsi="Times New Roman" w:cs="Times New Roman"/>
          <w:iCs/>
          <w:color w:val="0070C0"/>
          <w:sz w:val="24"/>
          <w:szCs w:val="24"/>
          <w:shd w:val="clear" w:color="auto" w:fill="FFFFFF"/>
        </w:rPr>
        <w:t xml:space="preserve">). </w:t>
      </w:r>
      <w:r w:rsidR="003617DC">
        <w:rPr>
          <w:rFonts w:ascii="Times New Roman" w:eastAsia="DFKai-SB" w:hAnsi="Times New Roman" w:cs="Times New Roman"/>
          <w:iCs/>
          <w:color w:val="0070C0"/>
          <w:sz w:val="24"/>
          <w:szCs w:val="24"/>
          <w:shd w:val="clear" w:color="auto" w:fill="FFFFFF"/>
        </w:rPr>
        <w:t xml:space="preserve">Furthermore, it provides the flexibility in powering system so that the external solar panels can be </w:t>
      </w:r>
      <w:r w:rsidR="002A1F7E">
        <w:rPr>
          <w:rFonts w:ascii="Times New Roman" w:eastAsia="DFKai-SB" w:hAnsi="Times New Roman" w:cs="Times New Roman"/>
          <w:iCs/>
          <w:color w:val="0070C0"/>
          <w:sz w:val="24"/>
          <w:szCs w:val="24"/>
          <w:shd w:val="clear" w:color="auto" w:fill="FFFFFF"/>
        </w:rPr>
        <w:t>connected to provide</w:t>
      </w:r>
      <w:r w:rsidR="006657F4">
        <w:rPr>
          <w:rFonts w:ascii="Times New Roman" w:eastAsia="DFKai-SB" w:hAnsi="Times New Roman" w:cs="Times New Roman"/>
          <w:iCs/>
          <w:color w:val="0070C0"/>
          <w:sz w:val="24"/>
          <w:szCs w:val="24"/>
          <w:shd w:val="clear" w:color="auto" w:fill="FFFFFF"/>
        </w:rPr>
        <w:t xml:space="preserve"> the</w:t>
      </w:r>
      <w:r w:rsidR="002A1F7E">
        <w:rPr>
          <w:rFonts w:ascii="Times New Roman" w:eastAsia="DFKai-SB" w:hAnsi="Times New Roman" w:cs="Times New Roman"/>
          <w:iCs/>
          <w:color w:val="0070C0"/>
          <w:sz w:val="24"/>
          <w:szCs w:val="24"/>
          <w:shd w:val="clear" w:color="auto" w:fill="FFFFFF"/>
        </w:rPr>
        <w:t xml:space="preserve"> electricity. The combination of the</w:t>
      </w:r>
      <w:r w:rsidR="006657F4">
        <w:rPr>
          <w:rFonts w:ascii="Times New Roman" w:eastAsia="DFKai-SB" w:hAnsi="Times New Roman" w:cs="Times New Roman"/>
          <w:iCs/>
          <w:color w:val="0070C0"/>
          <w:sz w:val="24"/>
          <w:szCs w:val="24"/>
          <w:shd w:val="clear" w:color="auto" w:fill="FFFFFF"/>
        </w:rPr>
        <w:t>se</w:t>
      </w:r>
      <w:r w:rsidR="002A1F7E">
        <w:rPr>
          <w:rFonts w:ascii="Times New Roman" w:eastAsia="DFKai-SB" w:hAnsi="Times New Roman" w:cs="Times New Roman"/>
          <w:iCs/>
          <w:color w:val="0070C0"/>
          <w:sz w:val="24"/>
          <w:szCs w:val="24"/>
          <w:shd w:val="clear" w:color="auto" w:fill="FFFFFF"/>
        </w:rPr>
        <w:t xml:space="preserve"> features makes SM4 a suitable </w:t>
      </w:r>
      <w:r w:rsidR="006657F4">
        <w:rPr>
          <w:rFonts w:ascii="Times New Roman" w:eastAsia="DFKai-SB" w:hAnsi="Times New Roman" w:cs="Times New Roman"/>
          <w:iCs/>
          <w:color w:val="0070C0"/>
          <w:sz w:val="24"/>
          <w:szCs w:val="24"/>
          <w:shd w:val="clear" w:color="auto" w:fill="FFFFFF"/>
        </w:rPr>
        <w:t>acoustic recorder in our study.</w:t>
      </w:r>
      <w:commentRangeEnd w:id="32"/>
      <w:r w:rsidR="00D465F2">
        <w:rPr>
          <w:rStyle w:val="CommentReference"/>
        </w:rPr>
        <w:commentReference w:id="32"/>
      </w:r>
      <w:r w:rsidR="006657F4">
        <w:rPr>
          <w:rFonts w:ascii="Times New Roman" w:eastAsia="DFKai-SB" w:hAnsi="Times New Roman" w:cs="Times New Roman"/>
          <w:iCs/>
          <w:color w:val="0070C0"/>
          <w:sz w:val="24"/>
          <w:szCs w:val="24"/>
          <w:shd w:val="clear" w:color="auto" w:fill="FFFFFF"/>
        </w:rPr>
        <w:t xml:space="preserve"> </w:t>
      </w:r>
    </w:p>
    <w:p w14:paraId="49E60541" w14:textId="77777777" w:rsidR="00FD1E8A" w:rsidRPr="003617DC" w:rsidRDefault="00FD1E8A" w:rsidP="003617DC">
      <w:pPr>
        <w:spacing w:after="0" w:line="240" w:lineRule="auto"/>
        <w:rPr>
          <w:rFonts w:ascii="Times New Roman" w:eastAsia="DFKai-SB" w:hAnsi="Times New Roman" w:cs="Times New Roman"/>
          <w:iCs/>
          <w:color w:val="0070C0"/>
          <w:sz w:val="24"/>
          <w:szCs w:val="24"/>
          <w:shd w:val="clear" w:color="auto" w:fill="FFFFFF"/>
        </w:rPr>
      </w:pPr>
    </w:p>
    <w:p w14:paraId="1864611D" w14:textId="77777777" w:rsidR="005D6A2A" w:rsidRPr="003F5EDA" w:rsidRDefault="00FD1E8A" w:rsidP="008A1228">
      <w:pPr>
        <w:spacing w:after="0" w:line="240" w:lineRule="auto"/>
        <w:rPr>
          <w:rFonts w:ascii="Times New Roman" w:eastAsia="DFKai-SB" w:hAnsi="Times New Roman" w:cs="Times New Roman"/>
          <w:iCs/>
          <w:color w:val="0070C0"/>
          <w:sz w:val="24"/>
          <w:szCs w:val="24"/>
          <w:shd w:val="clear" w:color="auto" w:fill="FFFFFF"/>
        </w:rPr>
      </w:pPr>
      <w:r>
        <w:rPr>
          <w:rFonts w:ascii="Times New Roman" w:eastAsia="DFKai-SB" w:hAnsi="Times New Roman" w:cs="Times New Roman"/>
          <w:iCs/>
          <w:color w:val="0070C0"/>
          <w:sz w:val="24"/>
          <w:szCs w:val="24"/>
          <w:shd w:val="clear" w:color="auto" w:fill="FFFFFF"/>
        </w:rPr>
        <w:t xml:space="preserve">We will use the scheduled recording function of SM4 to record </w:t>
      </w:r>
      <w:r w:rsidR="004B396F">
        <w:rPr>
          <w:rFonts w:ascii="Times New Roman" w:eastAsia="DFKai-SB" w:hAnsi="Times New Roman" w:cs="Times New Roman"/>
          <w:iCs/>
          <w:color w:val="0070C0"/>
          <w:sz w:val="24"/>
          <w:szCs w:val="24"/>
          <w:shd w:val="clear" w:color="auto" w:fill="FFFFFF"/>
        </w:rPr>
        <w:t xml:space="preserve">10 minutes per hour, </w:t>
      </w:r>
      <w:r>
        <w:rPr>
          <w:rFonts w:ascii="Times New Roman" w:eastAsia="DFKai-SB" w:hAnsi="Times New Roman" w:cs="Times New Roman"/>
          <w:iCs/>
          <w:color w:val="0070C0"/>
          <w:sz w:val="24"/>
          <w:szCs w:val="24"/>
          <w:shd w:val="clear" w:color="auto" w:fill="FFFFFF"/>
        </w:rPr>
        <w:t xml:space="preserve">24 hours a day during the breeding </w:t>
      </w:r>
      <w:commentRangeStart w:id="33"/>
      <w:r>
        <w:rPr>
          <w:rFonts w:ascii="Times New Roman" w:eastAsia="DFKai-SB" w:hAnsi="Times New Roman" w:cs="Times New Roman"/>
          <w:iCs/>
          <w:color w:val="0070C0"/>
          <w:sz w:val="24"/>
          <w:szCs w:val="24"/>
          <w:shd w:val="clear" w:color="auto" w:fill="FFFFFF"/>
        </w:rPr>
        <w:t>season</w:t>
      </w:r>
      <w:commentRangeEnd w:id="33"/>
      <w:r w:rsidR="00D465F2">
        <w:rPr>
          <w:rStyle w:val="CommentReference"/>
        </w:rPr>
        <w:commentReference w:id="33"/>
      </w:r>
      <w:r>
        <w:rPr>
          <w:rFonts w:ascii="Times New Roman" w:eastAsia="DFKai-SB" w:hAnsi="Times New Roman" w:cs="Times New Roman"/>
          <w:iCs/>
          <w:color w:val="0070C0"/>
          <w:sz w:val="24"/>
          <w:szCs w:val="24"/>
          <w:shd w:val="clear" w:color="auto" w:fill="FFFFFF"/>
        </w:rPr>
        <w:t xml:space="preserve">. Given the fact that IRD is with the Arctic Circle, </w:t>
      </w:r>
      <w:r w:rsidR="004B396F">
        <w:rPr>
          <w:rFonts w:ascii="Times New Roman" w:eastAsia="DFKai-SB" w:hAnsi="Times New Roman" w:cs="Times New Roman"/>
          <w:iCs/>
          <w:color w:val="0070C0"/>
          <w:sz w:val="24"/>
          <w:szCs w:val="24"/>
          <w:shd w:val="clear" w:color="auto" w:fill="FFFFFF"/>
        </w:rPr>
        <w:t>recording bird sounds</w:t>
      </w:r>
      <w:r w:rsidR="00BF7C23">
        <w:rPr>
          <w:rFonts w:ascii="Times New Roman" w:eastAsia="DFKai-SB" w:hAnsi="Times New Roman" w:cs="Times New Roman"/>
          <w:iCs/>
          <w:color w:val="0070C0"/>
          <w:sz w:val="24"/>
          <w:szCs w:val="24"/>
          <w:shd w:val="clear" w:color="auto" w:fill="FFFFFF"/>
        </w:rPr>
        <w:t xml:space="preserve"> for</w:t>
      </w:r>
      <w:r w:rsidR="004B396F">
        <w:rPr>
          <w:rFonts w:ascii="Times New Roman" w:eastAsia="DFKai-SB" w:hAnsi="Times New Roman" w:cs="Times New Roman"/>
          <w:iCs/>
          <w:color w:val="0070C0"/>
          <w:sz w:val="24"/>
          <w:szCs w:val="24"/>
          <w:shd w:val="clear" w:color="auto" w:fill="FFFFFF"/>
        </w:rPr>
        <w:t xml:space="preserve"> 24 hours per day will </w:t>
      </w:r>
      <w:r w:rsidR="00BF7C23">
        <w:rPr>
          <w:rFonts w:ascii="Times New Roman" w:eastAsia="DFKai-SB" w:hAnsi="Times New Roman" w:cs="Times New Roman"/>
          <w:iCs/>
          <w:color w:val="0070C0"/>
          <w:sz w:val="24"/>
          <w:szCs w:val="24"/>
          <w:shd w:val="clear" w:color="auto" w:fill="FFFFFF"/>
        </w:rPr>
        <w:t xml:space="preserve">help us to understand </w:t>
      </w:r>
      <w:r w:rsidR="004B396F">
        <w:rPr>
          <w:rFonts w:ascii="Times New Roman" w:eastAsia="DFKai-SB" w:hAnsi="Times New Roman" w:cs="Times New Roman"/>
          <w:iCs/>
          <w:color w:val="0070C0"/>
          <w:sz w:val="24"/>
          <w:szCs w:val="24"/>
          <w:shd w:val="clear" w:color="auto" w:fill="FFFFFF"/>
        </w:rPr>
        <w:t xml:space="preserve">the daily dynamic of </w:t>
      </w:r>
      <w:r w:rsidR="00BF7C23">
        <w:rPr>
          <w:rFonts w:ascii="Times New Roman" w:eastAsia="DFKai-SB" w:hAnsi="Times New Roman" w:cs="Times New Roman"/>
          <w:iCs/>
          <w:color w:val="0070C0"/>
          <w:sz w:val="24"/>
          <w:szCs w:val="24"/>
          <w:shd w:val="clear" w:color="auto" w:fill="FFFFFF"/>
        </w:rPr>
        <w:t xml:space="preserve">vocalization under </w:t>
      </w:r>
      <w:r w:rsidR="00A03CFA">
        <w:rPr>
          <w:rFonts w:ascii="Times New Roman" w:eastAsia="DFKai-SB" w:hAnsi="Times New Roman" w:cs="Times New Roman"/>
          <w:iCs/>
          <w:color w:val="0070C0"/>
          <w:sz w:val="24"/>
          <w:szCs w:val="24"/>
          <w:shd w:val="clear" w:color="auto" w:fill="FFFFFF"/>
        </w:rPr>
        <w:t xml:space="preserve">the </w:t>
      </w:r>
      <w:r w:rsidR="00BF7C23">
        <w:rPr>
          <w:rFonts w:ascii="Times New Roman" w:eastAsia="DFKai-SB" w:hAnsi="Times New Roman" w:cs="Times New Roman"/>
          <w:iCs/>
          <w:color w:val="0070C0"/>
          <w:sz w:val="24"/>
          <w:szCs w:val="24"/>
          <w:shd w:val="clear" w:color="auto" w:fill="FFFFFF"/>
        </w:rPr>
        <w:t>midnight sun</w:t>
      </w:r>
      <w:r w:rsidR="004B396F">
        <w:rPr>
          <w:rFonts w:ascii="Times New Roman" w:eastAsia="DFKai-SB" w:hAnsi="Times New Roman" w:cs="Times New Roman"/>
          <w:iCs/>
          <w:color w:val="0070C0"/>
          <w:sz w:val="24"/>
          <w:szCs w:val="24"/>
          <w:shd w:val="clear" w:color="auto" w:fill="FFFFFF"/>
        </w:rPr>
        <w:t xml:space="preserve">. </w:t>
      </w:r>
    </w:p>
    <w:p w14:paraId="5DEE487C" w14:textId="77777777" w:rsidR="008E2AB2" w:rsidRPr="0071539D" w:rsidRDefault="00DD357C" w:rsidP="008A1228">
      <w:pPr>
        <w:spacing w:after="0" w:line="240" w:lineRule="auto"/>
        <w:rPr>
          <w:rFonts w:ascii="Times New Roman" w:eastAsia="DFKai-SB" w:hAnsi="Times New Roman" w:cs="Times New Roman"/>
          <w:b/>
          <w:iCs/>
          <w:color w:val="0070C0"/>
          <w:sz w:val="24"/>
          <w:szCs w:val="24"/>
          <w:shd w:val="clear" w:color="auto" w:fill="FFFFFF"/>
        </w:rPr>
      </w:pPr>
      <w:r w:rsidRPr="0071539D">
        <w:rPr>
          <w:rFonts w:ascii="Times New Roman" w:eastAsia="DFKai-SB" w:hAnsi="Times New Roman" w:cs="Times New Roman"/>
          <w:b/>
          <w:iCs/>
          <w:color w:val="0070C0"/>
          <w:sz w:val="24"/>
          <w:szCs w:val="24"/>
          <w:shd w:val="clear" w:color="auto" w:fill="FFFFFF"/>
        </w:rPr>
        <w:lastRenderedPageBreak/>
        <w:t xml:space="preserve">Audio </w:t>
      </w:r>
      <w:r w:rsidR="00A9638F" w:rsidRPr="0071539D">
        <w:rPr>
          <w:rFonts w:ascii="Times New Roman" w:eastAsia="DFKai-SB" w:hAnsi="Times New Roman" w:cs="Times New Roman"/>
          <w:b/>
          <w:iCs/>
          <w:color w:val="0070C0"/>
          <w:sz w:val="24"/>
          <w:szCs w:val="24"/>
          <w:shd w:val="clear" w:color="auto" w:fill="FFFFFF"/>
        </w:rPr>
        <w:t>interpretation</w:t>
      </w:r>
    </w:p>
    <w:p w14:paraId="195FAAAB" w14:textId="32CD57B7" w:rsidR="008A6E1A" w:rsidRPr="0071539D" w:rsidRDefault="008A6E1A" w:rsidP="008A1228">
      <w:pPr>
        <w:spacing w:after="0" w:line="240" w:lineRule="auto"/>
        <w:rPr>
          <w:rFonts w:ascii="Times New Roman" w:eastAsia="DFKai-SB" w:hAnsi="Times New Roman" w:cs="Times New Roman"/>
          <w:iCs/>
          <w:color w:val="0070C0"/>
          <w:sz w:val="24"/>
          <w:szCs w:val="24"/>
          <w:shd w:val="clear" w:color="auto" w:fill="FFFFFF"/>
        </w:rPr>
      </w:pPr>
      <w:r w:rsidRPr="0071539D">
        <w:rPr>
          <w:rFonts w:ascii="Times New Roman" w:eastAsia="DFKai-SB" w:hAnsi="Times New Roman" w:cs="Times New Roman"/>
          <w:iCs/>
          <w:color w:val="0070C0"/>
          <w:sz w:val="24"/>
          <w:szCs w:val="24"/>
          <w:shd w:val="clear" w:color="auto" w:fill="FFFFFF"/>
        </w:rPr>
        <w:t>The audio recordings collected in the field will be analyzed in the laboratory</w:t>
      </w:r>
      <w:del w:id="34" w:author="Woongsoon Jang" w:date="2018-06-23T21:29:00Z">
        <w:r w:rsidRPr="0071539D" w:rsidDel="00515E97">
          <w:rPr>
            <w:rFonts w:ascii="Times New Roman" w:eastAsia="DFKai-SB" w:hAnsi="Times New Roman" w:cs="Times New Roman"/>
            <w:iCs/>
            <w:color w:val="0070C0"/>
            <w:sz w:val="24"/>
            <w:szCs w:val="24"/>
            <w:shd w:val="clear" w:color="auto" w:fill="FFFFFF"/>
          </w:rPr>
          <w:delText xml:space="preserve"> by </w:delText>
        </w:r>
        <w:commentRangeStart w:id="35"/>
        <w:r w:rsidRPr="0071539D" w:rsidDel="00515E97">
          <w:rPr>
            <w:rFonts w:ascii="Times New Roman" w:eastAsia="DFKai-SB" w:hAnsi="Times New Roman" w:cs="Times New Roman"/>
            <w:iCs/>
            <w:color w:val="0070C0"/>
            <w:sz w:val="24"/>
            <w:szCs w:val="24"/>
            <w:shd w:val="clear" w:color="auto" w:fill="FFFFFF"/>
          </w:rPr>
          <w:delText>human experts</w:delText>
        </w:r>
        <w:commentRangeEnd w:id="35"/>
        <w:r w:rsidR="00515E97" w:rsidDel="00515E97">
          <w:rPr>
            <w:rStyle w:val="CommentReference"/>
          </w:rPr>
          <w:commentReference w:id="35"/>
        </w:r>
      </w:del>
      <w:r w:rsidRPr="0071539D">
        <w:rPr>
          <w:rFonts w:ascii="Times New Roman" w:eastAsia="DFKai-SB" w:hAnsi="Times New Roman" w:cs="Times New Roman"/>
          <w:iCs/>
          <w:color w:val="0070C0"/>
          <w:sz w:val="24"/>
          <w:szCs w:val="24"/>
          <w:shd w:val="clear" w:color="auto" w:fill="FFFFFF"/>
        </w:rPr>
        <w:t>. The analysis can be broken into two stages: signal detection and signal classification. Signal detection involves the extraction of structured sounds of interest while signal classification involv</w:t>
      </w:r>
      <w:r w:rsidR="004B32F3" w:rsidRPr="0071539D">
        <w:rPr>
          <w:rFonts w:ascii="Times New Roman" w:eastAsia="DFKai-SB" w:hAnsi="Times New Roman" w:cs="Times New Roman"/>
          <w:iCs/>
          <w:color w:val="0070C0"/>
          <w:sz w:val="24"/>
          <w:szCs w:val="24"/>
          <w:shd w:val="clear" w:color="auto" w:fill="FFFFFF"/>
        </w:rPr>
        <w:t>es the identification of</w:t>
      </w:r>
      <w:r w:rsidRPr="0071539D">
        <w:rPr>
          <w:rFonts w:ascii="Times New Roman" w:eastAsia="DFKai-SB" w:hAnsi="Times New Roman" w:cs="Times New Roman"/>
          <w:iCs/>
          <w:color w:val="0070C0"/>
          <w:sz w:val="24"/>
          <w:szCs w:val="24"/>
          <w:shd w:val="clear" w:color="auto" w:fill="FFFFFF"/>
        </w:rPr>
        <w:t xml:space="preserve"> bird species. </w:t>
      </w:r>
      <w:r w:rsidR="004B32F3" w:rsidRPr="0071539D">
        <w:rPr>
          <w:rFonts w:ascii="Times New Roman" w:eastAsia="DFKai-SB" w:hAnsi="Times New Roman" w:cs="Times New Roman"/>
          <w:iCs/>
          <w:color w:val="0070C0"/>
          <w:sz w:val="24"/>
          <w:szCs w:val="24"/>
          <w:shd w:val="clear" w:color="auto" w:fill="FFFFFF"/>
        </w:rPr>
        <w:t xml:space="preserve">We will apply </w:t>
      </w:r>
      <w:commentRangeStart w:id="36"/>
      <w:r w:rsidR="004B32F3" w:rsidRPr="0071539D">
        <w:rPr>
          <w:rFonts w:ascii="Times New Roman" w:eastAsia="DFKai-SB" w:hAnsi="Times New Roman" w:cs="Times New Roman"/>
          <w:iCs/>
          <w:color w:val="0070C0"/>
          <w:sz w:val="24"/>
          <w:szCs w:val="24"/>
          <w:shd w:val="clear" w:color="auto" w:fill="FFFFFF"/>
        </w:rPr>
        <w:t xml:space="preserve">logistic occupancy model </w:t>
      </w:r>
      <w:commentRangeEnd w:id="36"/>
      <w:r w:rsidR="00515E97">
        <w:rPr>
          <w:rStyle w:val="CommentReference"/>
        </w:rPr>
        <w:commentReference w:id="36"/>
      </w:r>
      <w:r w:rsidR="004B32F3" w:rsidRPr="0071539D">
        <w:rPr>
          <w:rFonts w:ascii="Times New Roman" w:eastAsia="DFKai-SB" w:hAnsi="Times New Roman" w:cs="Times New Roman"/>
          <w:iCs/>
          <w:color w:val="0070C0"/>
          <w:sz w:val="24"/>
          <w:szCs w:val="24"/>
          <w:shd w:val="clear" w:color="auto" w:fill="FFFFFF"/>
        </w:rPr>
        <w:t xml:space="preserve">to detect the presence of birds in each audio file, then identified the species by comparing the recordings with the bird sound database: </w:t>
      </w:r>
      <w:proofErr w:type="spellStart"/>
      <w:r w:rsidR="004B32F3" w:rsidRPr="0071539D">
        <w:rPr>
          <w:rFonts w:ascii="Times New Roman" w:eastAsia="DFKai-SB" w:hAnsi="Times New Roman" w:cs="Times New Roman"/>
          <w:iCs/>
          <w:color w:val="0070C0"/>
          <w:sz w:val="24"/>
          <w:szCs w:val="24"/>
          <w:shd w:val="clear" w:color="auto" w:fill="FFFFFF"/>
        </w:rPr>
        <w:t>Xeno</w:t>
      </w:r>
      <w:proofErr w:type="spellEnd"/>
      <w:r w:rsidR="004B32F3" w:rsidRPr="0071539D">
        <w:rPr>
          <w:rFonts w:ascii="Times New Roman" w:eastAsia="DFKai-SB" w:hAnsi="Times New Roman" w:cs="Times New Roman"/>
          <w:iCs/>
          <w:color w:val="0070C0"/>
          <w:sz w:val="24"/>
          <w:szCs w:val="24"/>
          <w:shd w:val="clear" w:color="auto" w:fill="FFFFFF"/>
        </w:rPr>
        <w:t>-Canto</w:t>
      </w:r>
      <w:r w:rsidR="00A03CFA">
        <w:rPr>
          <w:rFonts w:ascii="Times New Roman" w:eastAsia="DFKai-SB" w:hAnsi="Times New Roman" w:cs="Times New Roman"/>
          <w:iCs/>
          <w:color w:val="0070C0"/>
          <w:sz w:val="24"/>
          <w:szCs w:val="24"/>
          <w:shd w:val="clear" w:color="auto" w:fill="FFFFFF"/>
        </w:rPr>
        <w:t xml:space="preserve"> (</w:t>
      </w:r>
      <w:r w:rsidR="00A03CFA" w:rsidRPr="00A03CFA">
        <w:rPr>
          <w:rFonts w:ascii="Times New Roman" w:eastAsia="DFKai-SB" w:hAnsi="Times New Roman" w:cs="Times New Roman"/>
          <w:iCs/>
          <w:color w:val="0070C0"/>
          <w:sz w:val="24"/>
          <w:szCs w:val="24"/>
          <w:shd w:val="clear" w:color="auto" w:fill="FFFFFF"/>
        </w:rPr>
        <w:t>https://www.xeno-canto.org/</w:t>
      </w:r>
      <w:r w:rsidR="00A03CFA">
        <w:rPr>
          <w:rFonts w:ascii="Times New Roman" w:eastAsia="DFKai-SB" w:hAnsi="Times New Roman" w:cs="Times New Roman"/>
          <w:iCs/>
          <w:color w:val="0070C0"/>
          <w:sz w:val="24"/>
          <w:szCs w:val="24"/>
          <w:shd w:val="clear" w:color="auto" w:fill="FFFFFF"/>
        </w:rPr>
        <w:t>)</w:t>
      </w:r>
      <w:r w:rsidR="004B32F3" w:rsidRPr="0071539D">
        <w:rPr>
          <w:rFonts w:ascii="Times New Roman" w:eastAsia="DFKai-SB" w:hAnsi="Times New Roman" w:cs="Times New Roman"/>
          <w:iCs/>
          <w:color w:val="0070C0"/>
          <w:sz w:val="24"/>
          <w:szCs w:val="24"/>
          <w:shd w:val="clear" w:color="auto" w:fill="FFFFFF"/>
        </w:rPr>
        <w:t xml:space="preserve">. For each audio file we will </w:t>
      </w:r>
      <w:r w:rsidR="00A03CFA">
        <w:rPr>
          <w:rFonts w:ascii="Times New Roman" w:eastAsia="DFKai-SB" w:hAnsi="Times New Roman" w:cs="Times New Roman"/>
          <w:iCs/>
          <w:color w:val="0070C0"/>
          <w:sz w:val="24"/>
          <w:szCs w:val="24"/>
          <w:shd w:val="clear" w:color="auto" w:fill="FFFFFF"/>
        </w:rPr>
        <w:t>calculate</w:t>
      </w:r>
      <w:r w:rsidR="004B32F3" w:rsidRPr="0071539D">
        <w:rPr>
          <w:rFonts w:ascii="Times New Roman" w:eastAsia="DFKai-SB" w:hAnsi="Times New Roman" w:cs="Times New Roman"/>
          <w:iCs/>
          <w:color w:val="0070C0"/>
          <w:sz w:val="24"/>
          <w:szCs w:val="24"/>
          <w:shd w:val="clear" w:color="auto" w:fill="FFFFFF"/>
        </w:rPr>
        <w:t xml:space="preserve"> the species richness (i.e., the number of species), abundance (</w:t>
      </w:r>
      <w:r w:rsidR="00A858C6" w:rsidRPr="0071539D">
        <w:rPr>
          <w:rFonts w:ascii="Times New Roman" w:eastAsia="DFKai-SB" w:hAnsi="Times New Roman" w:cs="Times New Roman"/>
          <w:iCs/>
          <w:color w:val="0070C0"/>
          <w:sz w:val="24"/>
          <w:szCs w:val="24"/>
          <w:shd w:val="clear" w:color="auto" w:fill="FFFFFF"/>
        </w:rPr>
        <w:t>i.e., the number of individuals of each</w:t>
      </w:r>
      <w:r w:rsidR="004B32F3" w:rsidRPr="0071539D">
        <w:rPr>
          <w:rFonts w:ascii="Times New Roman" w:eastAsia="DFKai-SB" w:hAnsi="Times New Roman" w:cs="Times New Roman"/>
          <w:iCs/>
          <w:color w:val="0070C0"/>
          <w:sz w:val="24"/>
          <w:szCs w:val="24"/>
          <w:shd w:val="clear" w:color="auto" w:fill="FFFFFF"/>
        </w:rPr>
        <w:t xml:space="preserve"> species), and composition. </w:t>
      </w:r>
    </w:p>
    <w:p w14:paraId="06233200" w14:textId="77777777" w:rsidR="005D6A2A" w:rsidRPr="008E2AB2" w:rsidRDefault="005D6A2A" w:rsidP="008A1228">
      <w:pPr>
        <w:spacing w:after="0" w:line="240" w:lineRule="auto"/>
        <w:rPr>
          <w:rFonts w:ascii="Times New Roman" w:eastAsia="DFKai-SB" w:hAnsi="Times New Roman" w:cs="Times New Roman"/>
          <w:iCs/>
          <w:color w:val="00B0F0"/>
          <w:sz w:val="24"/>
          <w:szCs w:val="24"/>
          <w:shd w:val="clear" w:color="auto" w:fill="FFFFFF"/>
        </w:rPr>
      </w:pPr>
    </w:p>
    <w:p w14:paraId="0F41CF3E" w14:textId="77777777" w:rsidR="008E2AB2" w:rsidRPr="002E6467" w:rsidRDefault="004B32F3" w:rsidP="008A1228">
      <w:pPr>
        <w:spacing w:after="0" w:line="240" w:lineRule="auto"/>
        <w:rPr>
          <w:rFonts w:ascii="Times New Roman" w:eastAsia="DFKai-SB" w:hAnsi="Times New Roman" w:cs="Times New Roman"/>
          <w:b/>
          <w:iCs/>
          <w:color w:val="0070C0"/>
          <w:sz w:val="24"/>
          <w:szCs w:val="24"/>
          <w:shd w:val="clear" w:color="auto" w:fill="FFFFFF"/>
        </w:rPr>
      </w:pPr>
      <w:r w:rsidRPr="002E6467">
        <w:rPr>
          <w:rFonts w:ascii="Times New Roman" w:eastAsia="DFKai-SB" w:hAnsi="Times New Roman" w:cs="Times New Roman"/>
          <w:b/>
          <w:iCs/>
          <w:color w:val="0070C0"/>
          <w:sz w:val="24"/>
          <w:szCs w:val="24"/>
          <w:shd w:val="clear" w:color="auto" w:fill="FFFFFF"/>
        </w:rPr>
        <w:t>Project t</w:t>
      </w:r>
      <w:r w:rsidR="00A9638F" w:rsidRPr="002E6467">
        <w:rPr>
          <w:rFonts w:ascii="Times New Roman" w:eastAsia="DFKai-SB" w:hAnsi="Times New Roman" w:cs="Times New Roman"/>
          <w:b/>
          <w:iCs/>
          <w:color w:val="0070C0"/>
          <w:sz w:val="24"/>
          <w:szCs w:val="24"/>
          <w:shd w:val="clear" w:color="auto" w:fill="FFFFFF"/>
        </w:rPr>
        <w:t>i</w:t>
      </w:r>
      <w:r w:rsidRPr="002E6467">
        <w:rPr>
          <w:rFonts w:ascii="Times New Roman" w:eastAsia="DFKai-SB" w:hAnsi="Times New Roman" w:cs="Times New Roman" w:hint="eastAsia"/>
          <w:b/>
          <w:iCs/>
          <w:color w:val="0070C0"/>
          <w:sz w:val="24"/>
          <w:szCs w:val="24"/>
          <w:shd w:val="clear" w:color="auto" w:fill="FFFFFF"/>
        </w:rPr>
        <w:t>me</w:t>
      </w:r>
      <w:r w:rsidR="00A9638F" w:rsidRPr="002E6467">
        <w:rPr>
          <w:rFonts w:ascii="Times New Roman" w:eastAsia="DFKai-SB" w:hAnsi="Times New Roman" w:cs="Times New Roman" w:hint="eastAsia"/>
          <w:b/>
          <w:iCs/>
          <w:color w:val="0070C0"/>
          <w:sz w:val="24"/>
          <w:szCs w:val="24"/>
          <w:shd w:val="clear" w:color="auto" w:fill="FFFFFF"/>
        </w:rPr>
        <w:t>line</w:t>
      </w:r>
    </w:p>
    <w:p w14:paraId="6AB83B90" w14:textId="77777777" w:rsidR="002E6467" w:rsidRPr="002E6467" w:rsidRDefault="002E6467" w:rsidP="005D6A2A">
      <w:pPr>
        <w:rPr>
          <w:rFonts w:ascii="Times New Roman" w:eastAsia="DFKai-SB" w:hAnsi="Times New Roman" w:cs="Times New Roman"/>
          <w:color w:val="0070C0"/>
          <w:sz w:val="24"/>
          <w:szCs w:val="24"/>
          <w:shd w:val="clear" w:color="auto" w:fill="FFFFFF"/>
        </w:rPr>
      </w:pPr>
      <w:r w:rsidRPr="002E6467">
        <w:rPr>
          <w:rFonts w:ascii="Times New Roman" w:eastAsia="DFKai-SB" w:hAnsi="Times New Roman" w:cs="Times New Roman"/>
          <w:color w:val="0070C0"/>
          <w:sz w:val="24"/>
          <w:szCs w:val="24"/>
          <w:shd w:val="clear" w:color="auto" w:fill="FFFFFF"/>
        </w:rPr>
        <w:t xml:space="preserve">Not yet come up with. </w:t>
      </w:r>
      <w:proofErr w:type="gramStart"/>
      <w:r w:rsidRPr="002E6467">
        <w:rPr>
          <w:rFonts w:ascii="Times New Roman" w:eastAsia="DFKai-SB" w:hAnsi="Times New Roman" w:cs="Times New Roman"/>
          <w:color w:val="0070C0"/>
          <w:sz w:val="24"/>
          <w:szCs w:val="24"/>
          <w:shd w:val="clear" w:color="auto" w:fill="FFFFFF"/>
        </w:rPr>
        <w:t>:P</w:t>
      </w:r>
      <w:proofErr w:type="gramEnd"/>
    </w:p>
    <w:p w14:paraId="38D1EC70" w14:textId="77777777" w:rsidR="002E6467" w:rsidRDefault="002E6467" w:rsidP="005D6A2A">
      <w:pPr>
        <w:rPr>
          <w:rFonts w:ascii="Times New Roman" w:eastAsia="DFKai-SB" w:hAnsi="Times New Roman" w:cs="Times New Roman"/>
          <w:color w:val="3C3D3E"/>
          <w:sz w:val="24"/>
          <w:szCs w:val="24"/>
          <w:shd w:val="clear" w:color="auto" w:fill="FFFFFF"/>
        </w:rPr>
      </w:pPr>
    </w:p>
    <w:p w14:paraId="68685875" w14:textId="77777777" w:rsidR="002E6467" w:rsidRPr="008E2AB2" w:rsidRDefault="002E6467" w:rsidP="005D6A2A">
      <w:pPr>
        <w:rPr>
          <w:rFonts w:ascii="Times New Roman" w:eastAsia="DFKai-SB" w:hAnsi="Times New Roman" w:cs="Times New Roman"/>
          <w:color w:val="3C3D3E"/>
          <w:sz w:val="24"/>
          <w:szCs w:val="24"/>
          <w:shd w:val="clear" w:color="auto" w:fill="FFFFFF"/>
        </w:rPr>
      </w:pPr>
    </w:p>
    <w:p w14:paraId="06165D32" w14:textId="77777777" w:rsidR="003630CC" w:rsidRPr="002E6467" w:rsidRDefault="008A08C6" w:rsidP="002E6467">
      <w:pPr>
        <w:spacing w:after="0" w:line="240" w:lineRule="auto"/>
        <w:rPr>
          <w:rFonts w:ascii="Times New Roman" w:eastAsia="DFKai-SB" w:hAnsi="Times New Roman" w:cs="Times New Roman"/>
          <w:color w:val="3C3D3E"/>
          <w:sz w:val="24"/>
          <w:szCs w:val="24"/>
          <w:shd w:val="clear" w:color="auto" w:fill="FFFFFF"/>
        </w:rPr>
      </w:pPr>
      <w:r w:rsidRPr="008E2AB2">
        <w:rPr>
          <w:rFonts w:ascii="Times New Roman" w:eastAsia="DFKai-SB" w:hAnsi="Times New Roman" w:cs="Times New Roman"/>
          <w:b/>
          <w:bCs/>
          <w:color w:val="3C3D3E"/>
          <w:sz w:val="24"/>
          <w:szCs w:val="24"/>
          <w:shd w:val="clear" w:color="auto" w:fill="FFFFFF"/>
        </w:rPr>
        <w:t>Works Cited</w:t>
      </w:r>
    </w:p>
    <w:p w14:paraId="2301EEBA" w14:textId="77777777" w:rsidR="00B15A7D" w:rsidRPr="002E6467" w:rsidRDefault="003630CC" w:rsidP="005A27D0">
      <w:pPr>
        <w:pStyle w:val="EndNoteBibliography"/>
        <w:ind w:left="720" w:hanging="720"/>
        <w:rPr>
          <w:color w:val="0070C0"/>
        </w:rPr>
      </w:pPr>
      <w:r w:rsidRPr="002E6467">
        <w:rPr>
          <w:rFonts w:ascii="Times New Roman" w:eastAsia="DFKai-SB" w:hAnsi="Times New Roman" w:cs="Times New Roman"/>
          <w:color w:val="0070C0"/>
          <w:sz w:val="24"/>
          <w:szCs w:val="24"/>
        </w:rPr>
        <w:fldChar w:fldCharType="begin"/>
      </w:r>
      <w:r w:rsidRPr="002E6467">
        <w:rPr>
          <w:rFonts w:ascii="Times New Roman" w:eastAsia="DFKai-SB" w:hAnsi="Times New Roman" w:cs="Times New Roman"/>
          <w:color w:val="0070C0"/>
          <w:sz w:val="24"/>
          <w:szCs w:val="24"/>
        </w:rPr>
        <w:instrText xml:space="preserve"> ADDIN EN.REFLIST </w:instrText>
      </w:r>
      <w:r w:rsidRPr="002E6467">
        <w:rPr>
          <w:rFonts w:ascii="Times New Roman" w:eastAsia="DFKai-SB" w:hAnsi="Times New Roman" w:cs="Times New Roman"/>
          <w:color w:val="0070C0"/>
          <w:sz w:val="24"/>
          <w:szCs w:val="24"/>
        </w:rPr>
        <w:fldChar w:fldCharType="separate"/>
      </w:r>
      <w:r w:rsidR="00B15A7D" w:rsidRPr="002E6467">
        <w:rPr>
          <w:rFonts w:ascii="Times New Roman" w:hAnsi="Times New Roman" w:cs="Times New Roman"/>
          <w:color w:val="0070C0"/>
        </w:rPr>
        <w:t xml:space="preserve">Blumstein, D. T., Mennill, D. J., Clemins, P., Girod, L., Yao, K., Patricelli, G., Deppe, J. L., Krakauer, A. H., Clark, C., &amp; Cortopassi, K. A. </w:t>
      </w:r>
      <w:r w:rsidR="00B15A7D" w:rsidRPr="002E6467">
        <w:rPr>
          <w:rFonts w:ascii="Times New Roman" w:hAnsi="Times New Roman" w:cs="Times New Roman"/>
          <w:b/>
          <w:color w:val="0070C0"/>
        </w:rPr>
        <w:t>2011</w:t>
      </w:r>
      <w:r w:rsidR="00B15A7D" w:rsidRPr="002E6467">
        <w:rPr>
          <w:rFonts w:ascii="Times New Roman" w:hAnsi="Times New Roman" w:cs="Times New Roman"/>
          <w:color w:val="0070C0"/>
        </w:rPr>
        <w:t>. Acoustic monitoring in terrestrial environments using microphone arrays: Applications, technological considerations and prospectus</w:t>
      </w:r>
      <w:r w:rsidR="00B15A7D" w:rsidRPr="002E6467">
        <w:rPr>
          <w:rFonts w:ascii="Times New Roman" w:hAnsi="Times New Roman" w:cs="Times New Roman"/>
          <w:i/>
          <w:color w:val="0070C0"/>
        </w:rPr>
        <w:t>.</w:t>
      </w:r>
      <w:r w:rsidR="00B15A7D" w:rsidRPr="002E6467">
        <w:rPr>
          <w:rFonts w:ascii="Times New Roman" w:hAnsi="Times New Roman" w:cs="Times New Roman"/>
          <w:color w:val="0070C0"/>
        </w:rPr>
        <w:t xml:space="preserve"> </w:t>
      </w:r>
      <w:r w:rsidR="00B15A7D" w:rsidRPr="002E6467">
        <w:rPr>
          <w:rFonts w:ascii="Times New Roman" w:hAnsi="Times New Roman" w:cs="Times New Roman"/>
          <w:i/>
          <w:color w:val="0070C0"/>
        </w:rPr>
        <w:t>Journal of Applied Ecology.</w:t>
      </w:r>
      <w:r w:rsidR="00B15A7D" w:rsidRPr="002E6467">
        <w:rPr>
          <w:rFonts w:ascii="Times New Roman" w:hAnsi="Times New Roman" w:cs="Times New Roman"/>
          <w:color w:val="0070C0"/>
        </w:rPr>
        <w:t xml:space="preserve">  48(3): p. 758-767.</w:t>
      </w:r>
    </w:p>
    <w:p w14:paraId="1C302BD1" w14:textId="77777777" w:rsidR="00B15A7D" w:rsidRPr="002E6467" w:rsidRDefault="00B15A7D" w:rsidP="005A27D0">
      <w:pPr>
        <w:pStyle w:val="EndNoteBibliography"/>
        <w:ind w:left="720" w:hanging="720"/>
        <w:rPr>
          <w:color w:val="0070C0"/>
        </w:rPr>
      </w:pPr>
      <w:r w:rsidRPr="002E6467">
        <w:rPr>
          <w:rFonts w:ascii="Times New Roman" w:hAnsi="Times New Roman" w:cs="Times New Roman"/>
          <w:color w:val="0070C0"/>
        </w:rPr>
        <w:t xml:space="preserve">Celis‐Murillo, A., Deppe, J. L., &amp; Allen, M. F. </w:t>
      </w:r>
      <w:r w:rsidRPr="002E6467">
        <w:rPr>
          <w:rFonts w:ascii="Times New Roman" w:hAnsi="Times New Roman" w:cs="Times New Roman"/>
          <w:b/>
          <w:color w:val="0070C0"/>
        </w:rPr>
        <w:t>2009</w:t>
      </w:r>
      <w:r w:rsidRPr="002E6467">
        <w:rPr>
          <w:rFonts w:ascii="Times New Roman" w:hAnsi="Times New Roman" w:cs="Times New Roman"/>
          <w:color w:val="0070C0"/>
        </w:rPr>
        <w:t>. Using soundscape recordings to estimate bird species abundance, richness, and composition</w:t>
      </w:r>
      <w:r w:rsidRPr="002E6467">
        <w:rPr>
          <w:rFonts w:ascii="Times New Roman" w:hAnsi="Times New Roman" w:cs="Times New Roman"/>
          <w:i/>
          <w:color w:val="0070C0"/>
        </w:rPr>
        <w:t>.</w:t>
      </w:r>
      <w:r w:rsidRPr="002E6467">
        <w:rPr>
          <w:rFonts w:ascii="Times New Roman" w:hAnsi="Times New Roman" w:cs="Times New Roman"/>
          <w:color w:val="0070C0"/>
        </w:rPr>
        <w:t xml:space="preserve"> </w:t>
      </w:r>
      <w:r w:rsidRPr="002E6467">
        <w:rPr>
          <w:rFonts w:ascii="Times New Roman" w:hAnsi="Times New Roman" w:cs="Times New Roman"/>
          <w:i/>
          <w:color w:val="0070C0"/>
        </w:rPr>
        <w:t>Journal of Field Ornithology.</w:t>
      </w:r>
      <w:r w:rsidRPr="002E6467">
        <w:rPr>
          <w:rFonts w:ascii="Times New Roman" w:hAnsi="Times New Roman" w:cs="Times New Roman"/>
          <w:color w:val="0070C0"/>
        </w:rPr>
        <w:t xml:space="preserve">  80(1): p. 64-78.</w:t>
      </w:r>
    </w:p>
    <w:p w14:paraId="7F0DA705" w14:textId="77777777" w:rsidR="00B15A7D" w:rsidRPr="002E6467" w:rsidRDefault="00B15A7D" w:rsidP="005A27D0">
      <w:pPr>
        <w:pStyle w:val="EndNoteBibliography"/>
        <w:ind w:left="720" w:hanging="720"/>
        <w:rPr>
          <w:color w:val="0070C0"/>
        </w:rPr>
      </w:pPr>
      <w:r w:rsidRPr="002E6467">
        <w:rPr>
          <w:rFonts w:ascii="Times New Roman" w:hAnsi="Times New Roman" w:cs="Times New Roman"/>
          <w:color w:val="0070C0"/>
        </w:rPr>
        <w:t xml:space="preserve">Goryachkin, S. V., </w:t>
      </w:r>
      <w:r w:rsidR="007763B5" w:rsidRPr="002E6467">
        <w:rPr>
          <w:rFonts w:ascii="Times New Roman" w:hAnsi="Times New Roman" w:cs="Times New Roman"/>
          <w:color w:val="0070C0"/>
        </w:rPr>
        <w:t>Zlotin</w:t>
      </w:r>
      <w:r w:rsidR="007763B5">
        <w:rPr>
          <w:rFonts w:ascii="Times New Roman" w:hAnsi="Times New Roman" w:cs="Times New Roman"/>
          <w:color w:val="0070C0"/>
        </w:rPr>
        <w:t>,</w:t>
      </w:r>
      <w:r w:rsidR="007763B5" w:rsidRPr="002E6467">
        <w:rPr>
          <w:rFonts w:ascii="Times New Roman" w:hAnsi="Times New Roman" w:cs="Times New Roman"/>
          <w:color w:val="0070C0"/>
        </w:rPr>
        <w:t xml:space="preserve"> </w:t>
      </w:r>
      <w:r w:rsidRPr="002E6467">
        <w:rPr>
          <w:rFonts w:ascii="Times New Roman" w:hAnsi="Times New Roman" w:cs="Times New Roman"/>
          <w:color w:val="0070C0"/>
        </w:rPr>
        <w:t>R.I.</w:t>
      </w:r>
      <w:r w:rsidR="007763B5">
        <w:rPr>
          <w:rFonts w:ascii="Times New Roman" w:hAnsi="Times New Roman" w:cs="Times New Roman"/>
          <w:color w:val="0070C0"/>
        </w:rPr>
        <w:t xml:space="preserve">, &amp; </w:t>
      </w:r>
      <w:r w:rsidR="007763B5" w:rsidRPr="002E6467">
        <w:rPr>
          <w:rFonts w:ascii="Times New Roman" w:hAnsi="Times New Roman" w:cs="Times New Roman"/>
          <w:color w:val="0070C0"/>
        </w:rPr>
        <w:t>Tertitsky</w:t>
      </w:r>
      <w:r w:rsidR="007763B5">
        <w:rPr>
          <w:rFonts w:ascii="Times New Roman" w:hAnsi="Times New Roman" w:cs="Times New Roman"/>
          <w:color w:val="0070C0"/>
        </w:rPr>
        <w:t>,</w:t>
      </w:r>
      <w:r w:rsidR="007763B5" w:rsidRPr="002E6467">
        <w:rPr>
          <w:rFonts w:ascii="Times New Roman" w:hAnsi="Times New Roman" w:cs="Times New Roman"/>
          <w:color w:val="0070C0"/>
        </w:rPr>
        <w:t xml:space="preserve"> </w:t>
      </w:r>
      <w:r w:rsidRPr="002E6467">
        <w:rPr>
          <w:rFonts w:ascii="Times New Roman" w:hAnsi="Times New Roman" w:cs="Times New Roman"/>
          <w:color w:val="0070C0"/>
        </w:rPr>
        <w:t>G.M.</w:t>
      </w:r>
      <w:r w:rsidR="007763B5">
        <w:rPr>
          <w:rFonts w:ascii="Times New Roman" w:hAnsi="Times New Roman" w:cs="Times New Roman"/>
          <w:color w:val="0070C0"/>
        </w:rPr>
        <w:t xml:space="preserve"> </w:t>
      </w:r>
      <w:r w:rsidRPr="002E6467">
        <w:rPr>
          <w:rFonts w:ascii="Times New Roman" w:hAnsi="Times New Roman" w:cs="Times New Roman"/>
          <w:b/>
          <w:color w:val="0070C0"/>
        </w:rPr>
        <w:t>1994</w:t>
      </w:r>
      <w:r w:rsidRPr="002E6467">
        <w:rPr>
          <w:rFonts w:ascii="Times New Roman" w:hAnsi="Times New Roman" w:cs="Times New Roman"/>
          <w:color w:val="0070C0"/>
        </w:rPr>
        <w:t>. Russian-swedish expedition "tundra ecology-94": Diversity of natural ecosystems in the russian arctic, a guidebook.</w:t>
      </w:r>
    </w:p>
    <w:p w14:paraId="49CD7090" w14:textId="77777777" w:rsidR="00B15A7D" w:rsidRPr="002E6467" w:rsidRDefault="007763B5" w:rsidP="005A27D0">
      <w:pPr>
        <w:pStyle w:val="EndNoteBibliography"/>
        <w:ind w:left="720" w:hanging="720"/>
        <w:rPr>
          <w:color w:val="0070C0"/>
        </w:rPr>
      </w:pPr>
      <w:r>
        <w:rPr>
          <w:rFonts w:ascii="Times New Roman" w:hAnsi="Times New Roman" w:cs="Times New Roman"/>
          <w:color w:val="0070C0"/>
        </w:rPr>
        <w:t>BirdLife International</w:t>
      </w:r>
      <w:r w:rsidR="00B15A7D" w:rsidRPr="002E6467">
        <w:rPr>
          <w:rFonts w:ascii="Times New Roman" w:hAnsi="Times New Roman" w:cs="Times New Roman"/>
          <w:color w:val="0070C0"/>
        </w:rPr>
        <w:t xml:space="preserve">. </w:t>
      </w:r>
      <w:r w:rsidR="00B15A7D" w:rsidRPr="002E6467">
        <w:rPr>
          <w:rFonts w:ascii="Times New Roman" w:hAnsi="Times New Roman" w:cs="Times New Roman"/>
          <w:b/>
          <w:color w:val="0070C0"/>
        </w:rPr>
        <w:t>2016</w:t>
      </w:r>
      <w:r w:rsidR="00B15A7D" w:rsidRPr="002E6467">
        <w:rPr>
          <w:rFonts w:ascii="Times New Roman" w:hAnsi="Times New Roman" w:cs="Times New Roman"/>
          <w:color w:val="0070C0"/>
        </w:rPr>
        <w:t>. Leucogeranus leucogeranus</w:t>
      </w:r>
      <w:r w:rsidR="00B15A7D" w:rsidRPr="002E6467">
        <w:rPr>
          <w:rFonts w:ascii="Times New Roman" w:hAnsi="Times New Roman" w:cs="Times New Roman"/>
          <w:i/>
          <w:color w:val="0070C0"/>
        </w:rPr>
        <w:t>.</w:t>
      </w:r>
      <w:r w:rsidR="00B15A7D" w:rsidRPr="002E6467">
        <w:rPr>
          <w:rFonts w:ascii="Times New Roman" w:hAnsi="Times New Roman" w:cs="Times New Roman"/>
          <w:color w:val="0070C0"/>
        </w:rPr>
        <w:t xml:space="preserve"> </w:t>
      </w:r>
      <w:r w:rsidR="00B15A7D" w:rsidRPr="002E6467">
        <w:rPr>
          <w:rFonts w:ascii="Times New Roman" w:hAnsi="Times New Roman" w:cs="Times New Roman"/>
          <w:i/>
          <w:color w:val="0070C0"/>
        </w:rPr>
        <w:t>The IUCN Red List of Threatened Species 2016.</w:t>
      </w:r>
    </w:p>
    <w:p w14:paraId="696426FE" w14:textId="77777777" w:rsidR="00B15A7D" w:rsidRPr="002E6467" w:rsidRDefault="00B15A7D" w:rsidP="005A27D0">
      <w:pPr>
        <w:pStyle w:val="EndNoteBibliography"/>
        <w:ind w:left="720" w:hanging="720"/>
        <w:rPr>
          <w:color w:val="0070C0"/>
        </w:rPr>
      </w:pPr>
      <w:r w:rsidRPr="002E6467">
        <w:rPr>
          <w:rFonts w:ascii="Times New Roman" w:hAnsi="Times New Roman" w:cs="Times New Roman"/>
          <w:color w:val="0070C0"/>
        </w:rPr>
        <w:t xml:space="preserve">Pearce, J. M., Esler, D., &amp; Degtyarev, A. G. </w:t>
      </w:r>
      <w:r w:rsidRPr="002E6467">
        <w:rPr>
          <w:rFonts w:ascii="Times New Roman" w:hAnsi="Times New Roman" w:cs="Times New Roman"/>
          <w:b/>
          <w:color w:val="0070C0"/>
        </w:rPr>
        <w:t>1998a</w:t>
      </w:r>
      <w:r w:rsidRPr="002E6467">
        <w:rPr>
          <w:rFonts w:ascii="Times New Roman" w:hAnsi="Times New Roman" w:cs="Times New Roman"/>
          <w:color w:val="0070C0"/>
        </w:rPr>
        <w:t>. Birds of the indigirka river delta, russia: Historical and biogeographic comparisons</w:t>
      </w:r>
      <w:r w:rsidRPr="002E6467">
        <w:rPr>
          <w:rFonts w:ascii="Times New Roman" w:hAnsi="Times New Roman" w:cs="Times New Roman"/>
          <w:i/>
          <w:color w:val="0070C0"/>
        </w:rPr>
        <w:t>.</w:t>
      </w:r>
      <w:r w:rsidRPr="002E6467">
        <w:rPr>
          <w:rFonts w:ascii="Times New Roman" w:hAnsi="Times New Roman" w:cs="Times New Roman"/>
          <w:color w:val="0070C0"/>
        </w:rPr>
        <w:t xml:space="preserve"> </w:t>
      </w:r>
      <w:r w:rsidRPr="002E6467">
        <w:rPr>
          <w:rFonts w:ascii="Times New Roman" w:hAnsi="Times New Roman" w:cs="Times New Roman"/>
          <w:i/>
          <w:color w:val="0070C0"/>
        </w:rPr>
        <w:t>Arctic.</w:t>
      </w:r>
      <w:r w:rsidRPr="002E6467">
        <w:rPr>
          <w:rFonts w:ascii="Times New Roman" w:hAnsi="Times New Roman" w:cs="Times New Roman"/>
          <w:color w:val="0070C0"/>
        </w:rPr>
        <w:t xml:space="preserve"> p. 361-370.</w:t>
      </w:r>
    </w:p>
    <w:p w14:paraId="4238C094" w14:textId="77777777" w:rsidR="00B15A7D" w:rsidRPr="002E6467" w:rsidRDefault="00B15A7D" w:rsidP="00B15A7D">
      <w:pPr>
        <w:pStyle w:val="EndNoteBibliography"/>
        <w:ind w:left="720" w:hanging="720"/>
        <w:rPr>
          <w:color w:val="0070C0"/>
        </w:rPr>
      </w:pPr>
      <w:r w:rsidRPr="002E6467">
        <w:rPr>
          <w:rFonts w:ascii="Times New Roman" w:hAnsi="Times New Roman" w:cs="Times New Roman"/>
          <w:color w:val="0070C0"/>
        </w:rPr>
        <w:t xml:space="preserve">Pearce, J. M., Esler, D., &amp; Degtyarev, A. G. </w:t>
      </w:r>
      <w:r w:rsidRPr="002E6467">
        <w:rPr>
          <w:rFonts w:ascii="Times New Roman" w:hAnsi="Times New Roman" w:cs="Times New Roman"/>
          <w:b/>
          <w:color w:val="0070C0"/>
        </w:rPr>
        <w:t>1998b</w:t>
      </w:r>
      <w:r w:rsidRPr="002E6467">
        <w:rPr>
          <w:rFonts w:ascii="Times New Roman" w:hAnsi="Times New Roman" w:cs="Times New Roman"/>
          <w:color w:val="0070C0"/>
        </w:rPr>
        <w:t>. Nesting ecology of spectacled eiders somateria fischeri on the indigirka river delta, russia</w:t>
      </w:r>
      <w:r w:rsidRPr="002E6467">
        <w:rPr>
          <w:rFonts w:ascii="Times New Roman" w:hAnsi="Times New Roman" w:cs="Times New Roman"/>
          <w:i/>
          <w:color w:val="0070C0"/>
        </w:rPr>
        <w:t>.</w:t>
      </w:r>
      <w:r w:rsidRPr="002E6467">
        <w:rPr>
          <w:rFonts w:ascii="Times New Roman" w:hAnsi="Times New Roman" w:cs="Times New Roman"/>
          <w:color w:val="0070C0"/>
        </w:rPr>
        <w:t xml:space="preserve"> </w:t>
      </w:r>
      <w:r w:rsidRPr="002E6467">
        <w:rPr>
          <w:rFonts w:ascii="Times New Roman" w:hAnsi="Times New Roman" w:cs="Times New Roman"/>
          <w:i/>
          <w:color w:val="0070C0"/>
        </w:rPr>
        <w:t>Wildfowl.</w:t>
      </w:r>
      <w:r w:rsidRPr="002E6467">
        <w:rPr>
          <w:rFonts w:ascii="Times New Roman" w:hAnsi="Times New Roman" w:cs="Times New Roman"/>
          <w:color w:val="0070C0"/>
        </w:rPr>
        <w:t xml:space="preserve">  49: p. 110-123.</w:t>
      </w:r>
    </w:p>
    <w:p w14:paraId="1640D399" w14:textId="77777777" w:rsidR="00B15A7D" w:rsidRPr="002E6467" w:rsidRDefault="00B15A7D" w:rsidP="00B15A7D">
      <w:pPr>
        <w:pStyle w:val="EndNoteBibliography"/>
        <w:rPr>
          <w:color w:val="0070C0"/>
        </w:rPr>
      </w:pPr>
    </w:p>
    <w:p w14:paraId="5002424A" w14:textId="77777777" w:rsidR="008A08C6" w:rsidRPr="008E2AB2" w:rsidRDefault="003630CC" w:rsidP="008A08C6">
      <w:pPr>
        <w:rPr>
          <w:rFonts w:ascii="Times New Roman" w:eastAsia="DFKai-SB" w:hAnsi="Times New Roman" w:cs="Times New Roman"/>
          <w:sz w:val="24"/>
          <w:szCs w:val="24"/>
        </w:rPr>
      </w:pPr>
      <w:r w:rsidRPr="002E6467">
        <w:rPr>
          <w:rFonts w:ascii="Times New Roman" w:eastAsia="DFKai-SB" w:hAnsi="Times New Roman" w:cs="Times New Roman"/>
          <w:color w:val="0070C0"/>
          <w:sz w:val="24"/>
          <w:szCs w:val="24"/>
        </w:rPr>
        <w:fldChar w:fldCharType="end"/>
      </w:r>
    </w:p>
    <w:sectPr w:rsidR="008A08C6" w:rsidRPr="008E2AB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Woongsoon Jang" w:date="2018-06-23T21:09:00Z" w:initials="WJ">
    <w:p w14:paraId="39D55A12" w14:textId="77777777" w:rsidR="000B337D" w:rsidRPr="000B337D" w:rsidRDefault="000B337D">
      <w:pPr>
        <w:pStyle w:val="CommentText"/>
        <w:rPr>
          <w:rFonts w:eastAsia="Malgun Gothic"/>
          <w:lang w:eastAsia="ko-KR"/>
        </w:rPr>
      </w:pPr>
      <w:r>
        <w:rPr>
          <w:rStyle w:val="CommentReference"/>
        </w:rPr>
        <w:annotationRef/>
      </w:r>
      <w:r>
        <w:rPr>
          <w:rFonts w:eastAsia="Malgun Gothic" w:hint="eastAsia"/>
          <w:lang w:eastAsia="ko-KR"/>
        </w:rPr>
        <w:t>I</w:t>
      </w:r>
      <w:r>
        <w:rPr>
          <w:rFonts w:eastAsia="Malgun Gothic"/>
          <w:lang w:eastAsia="ko-KR"/>
        </w:rPr>
        <w:t>t would be better cite the IUCN Red List. And the IUCN Red List would be better than the Red List of IUCN, since it is already a unique name.</w:t>
      </w:r>
    </w:p>
  </w:comment>
  <w:comment w:id="5" w:author="Woongsoon Jang" w:date="2018-06-23T21:11:00Z" w:initials="WJ">
    <w:p w14:paraId="48ED3C48" w14:textId="43B172A0" w:rsidR="000B337D" w:rsidRPr="000B337D" w:rsidRDefault="000B337D">
      <w:pPr>
        <w:pStyle w:val="CommentText"/>
        <w:rPr>
          <w:rFonts w:eastAsia="Malgun Gothic"/>
          <w:lang w:eastAsia="ko-KR"/>
        </w:rPr>
      </w:pPr>
      <w:r>
        <w:rPr>
          <w:rStyle w:val="CommentReference"/>
        </w:rPr>
        <w:annotationRef/>
      </w:r>
      <w:r>
        <w:rPr>
          <w:rStyle w:val="CommentReference"/>
        </w:rPr>
        <w:t xml:space="preserve">Since I am not an avian specialist, I am not sure only those 4 species can make the study site most important. </w:t>
      </w:r>
      <w:r>
        <w:rPr>
          <w:rFonts w:eastAsia="Malgun Gothic" w:hint="eastAsia"/>
          <w:lang w:eastAsia="ko-KR"/>
        </w:rPr>
        <w:t>A</w:t>
      </w:r>
      <w:r>
        <w:rPr>
          <w:rFonts w:eastAsia="Malgun Gothic"/>
          <w:lang w:eastAsia="ko-KR"/>
        </w:rPr>
        <w:t xml:space="preserve">re those 3 species also in the Red List? Then </w:t>
      </w:r>
      <w:r w:rsidR="00BC72D7">
        <w:rPr>
          <w:rFonts w:eastAsia="Malgun Gothic"/>
          <w:lang w:eastAsia="ko-KR"/>
        </w:rPr>
        <w:t xml:space="preserve">how </w:t>
      </w:r>
      <w:r>
        <w:rPr>
          <w:rFonts w:eastAsia="Malgun Gothic"/>
          <w:lang w:eastAsia="ko-KR"/>
        </w:rPr>
        <w:t xml:space="preserve">can we say </w:t>
      </w:r>
      <w:r w:rsidR="00BC72D7">
        <w:rPr>
          <w:rFonts w:eastAsia="Malgun Gothic"/>
          <w:lang w:eastAsia="ko-KR"/>
        </w:rPr>
        <w:t>the study site</w:t>
      </w:r>
      <w:r>
        <w:rPr>
          <w:rFonts w:eastAsia="Malgun Gothic"/>
          <w:lang w:eastAsia="ko-KR"/>
        </w:rPr>
        <w:t xml:space="preserve"> is important? And the reader doesn’t </w:t>
      </w:r>
      <w:r w:rsidR="00B259BB">
        <w:rPr>
          <w:rFonts w:eastAsia="Malgun Gothic"/>
          <w:lang w:eastAsia="ko-KR"/>
        </w:rPr>
        <w:t>know how large the study area is.</w:t>
      </w:r>
    </w:p>
  </w:comment>
  <w:comment w:id="11" w:author="Woongsoon Jang" w:date="2018-06-23T21:16:00Z" w:initials="WJ">
    <w:p w14:paraId="502E7B89" w14:textId="77777777" w:rsidR="00B259BB" w:rsidRPr="00B259BB" w:rsidRDefault="00B259BB">
      <w:pPr>
        <w:pStyle w:val="CommentText"/>
        <w:rPr>
          <w:rFonts w:eastAsia="Malgun Gothic"/>
          <w:lang w:eastAsia="ko-KR"/>
        </w:rPr>
      </w:pPr>
      <w:r>
        <w:rPr>
          <w:rStyle w:val="CommentReference"/>
        </w:rPr>
        <w:annotationRef/>
      </w:r>
      <w:r>
        <w:rPr>
          <w:rFonts w:eastAsia="Malgun Gothic"/>
          <w:lang w:eastAsia="ko-KR"/>
        </w:rPr>
        <w:t>“or early June” I recommend.</w:t>
      </w:r>
    </w:p>
  </w:comment>
  <w:comment w:id="12" w:author="Woongsoon Jang" w:date="2018-06-23T21:17:00Z" w:initials="WJ">
    <w:p w14:paraId="22460765" w14:textId="77777777" w:rsidR="00B259BB" w:rsidRPr="00B259BB" w:rsidRDefault="00B259BB">
      <w:pPr>
        <w:pStyle w:val="CommentText"/>
        <w:rPr>
          <w:rFonts w:eastAsia="Malgun Gothic"/>
          <w:lang w:eastAsia="ko-KR"/>
        </w:rPr>
      </w:pPr>
      <w:r>
        <w:rPr>
          <w:rStyle w:val="CommentReference"/>
        </w:rPr>
        <w:annotationRef/>
      </w:r>
      <w:r>
        <w:rPr>
          <w:rFonts w:eastAsia="Malgun Gothic"/>
          <w:lang w:eastAsia="ko-KR"/>
        </w:rPr>
        <w:t>Need to state why a new method is required.</w:t>
      </w:r>
    </w:p>
  </w:comment>
  <w:comment w:id="13" w:author="Woongsoon Jang" w:date="2018-06-23T22:58:00Z" w:initials="WJ">
    <w:p w14:paraId="2FCBE473" w14:textId="3217D978" w:rsidR="00416AC7" w:rsidRPr="00416AC7" w:rsidRDefault="00416AC7">
      <w:pPr>
        <w:pStyle w:val="CommentText"/>
        <w:rPr>
          <w:rFonts w:eastAsia="Malgun Gothic"/>
          <w:lang w:eastAsia="ko-KR"/>
        </w:rPr>
      </w:pPr>
      <w:r>
        <w:rPr>
          <w:rStyle w:val="CommentReference"/>
        </w:rPr>
        <w:annotationRef/>
      </w:r>
      <w:r>
        <w:rPr>
          <w:rFonts w:eastAsia="Malgun Gothic" w:hint="eastAsia"/>
          <w:lang w:eastAsia="ko-KR"/>
        </w:rPr>
        <w:t>I</w:t>
      </w:r>
      <w:r>
        <w:rPr>
          <w:rFonts w:eastAsia="Malgun Gothic"/>
          <w:lang w:eastAsia="ko-KR"/>
        </w:rPr>
        <w:t xml:space="preserve"> don’t like this verb. Introduce? Employ?</w:t>
      </w:r>
    </w:p>
  </w:comment>
  <w:comment w:id="14" w:author="Woongsoon Jang" w:date="2018-06-23T23:02:00Z" w:initials="WJ">
    <w:p w14:paraId="14D27375" w14:textId="50A5C37C" w:rsidR="00416AC7" w:rsidRPr="00416AC7" w:rsidRDefault="00416AC7">
      <w:pPr>
        <w:pStyle w:val="CommentText"/>
        <w:rPr>
          <w:rFonts w:eastAsia="Malgun Gothic"/>
          <w:lang w:eastAsia="ko-KR"/>
        </w:rPr>
      </w:pPr>
      <w:r>
        <w:rPr>
          <w:rStyle w:val="CommentReference"/>
        </w:rPr>
        <w:annotationRef/>
      </w:r>
      <w:r>
        <w:rPr>
          <w:rFonts w:eastAsia="Malgun Gothic"/>
          <w:lang w:eastAsia="ko-KR"/>
        </w:rPr>
        <w:t>Progressive? Sounds weird for me. But I am not English native speaker, so ask someone else whether this word is proper.</w:t>
      </w:r>
    </w:p>
  </w:comment>
  <w:comment w:id="15" w:author="Woongsoon Jang" w:date="2018-06-23T22:49:00Z" w:initials="WJ">
    <w:p w14:paraId="17F3FCFA" w14:textId="5E2AF0FA" w:rsidR="00BC72D7" w:rsidRPr="00BC72D7" w:rsidRDefault="00BC72D7">
      <w:pPr>
        <w:pStyle w:val="CommentText"/>
        <w:rPr>
          <w:rFonts w:eastAsia="Malgun Gothic"/>
          <w:lang w:eastAsia="ko-KR"/>
        </w:rPr>
      </w:pPr>
      <w:r>
        <w:rPr>
          <w:rStyle w:val="CommentReference"/>
        </w:rPr>
        <w:annotationRef/>
      </w:r>
      <w:r>
        <w:rPr>
          <w:rFonts w:eastAsia="Malgun Gothic"/>
          <w:lang w:eastAsia="ko-KR"/>
        </w:rPr>
        <w:t>Sounds like too much jump of logic.</w:t>
      </w:r>
    </w:p>
  </w:comment>
  <w:comment w:id="16" w:author="Woongsoon Jang" w:date="2018-06-23T21:19:00Z" w:initials="WJ">
    <w:p w14:paraId="7396723F" w14:textId="77777777" w:rsidR="00B259BB" w:rsidRPr="00B259BB" w:rsidRDefault="00B259BB">
      <w:pPr>
        <w:pStyle w:val="CommentText"/>
        <w:rPr>
          <w:rFonts w:eastAsia="Malgun Gothic"/>
          <w:lang w:eastAsia="ko-KR"/>
        </w:rPr>
      </w:pPr>
      <w:r>
        <w:rPr>
          <w:rStyle w:val="CommentReference"/>
        </w:rPr>
        <w:annotationRef/>
      </w:r>
      <w:r>
        <w:rPr>
          <w:rFonts w:eastAsia="Malgun Gothic" w:hint="eastAsia"/>
          <w:lang w:eastAsia="ko-KR"/>
        </w:rPr>
        <w:t>T</w:t>
      </w:r>
      <w:r>
        <w:rPr>
          <w:rFonts w:eastAsia="Malgun Gothic"/>
          <w:lang w:eastAsia="ko-KR"/>
        </w:rPr>
        <w:t>his can be a reason why a new method needed. But this sentence seems not be appropriate in this location.</w:t>
      </w:r>
    </w:p>
  </w:comment>
  <w:comment w:id="18" w:author="Woongsoon Jang" w:date="2018-06-23T21:21:00Z" w:initials="WJ">
    <w:p w14:paraId="6DA9E2CE" w14:textId="48866A18" w:rsidR="00B259BB" w:rsidRPr="00B259BB" w:rsidRDefault="00B259BB">
      <w:pPr>
        <w:pStyle w:val="CommentText"/>
        <w:rPr>
          <w:rFonts w:eastAsia="Malgun Gothic"/>
          <w:lang w:eastAsia="ko-KR"/>
        </w:rPr>
      </w:pPr>
      <w:r>
        <w:rPr>
          <w:rStyle w:val="CommentReference"/>
        </w:rPr>
        <w:annotationRef/>
      </w:r>
      <w:r>
        <w:rPr>
          <w:rFonts w:eastAsia="Malgun Gothic" w:hint="eastAsia"/>
          <w:lang w:eastAsia="ko-KR"/>
        </w:rPr>
        <w:t>O</w:t>
      </w:r>
      <w:r>
        <w:rPr>
          <w:rFonts w:eastAsia="Malgun Gothic"/>
          <w:lang w:eastAsia="ko-KR"/>
        </w:rPr>
        <w:t>nce you define an abbreviation, just keep using it.</w:t>
      </w:r>
      <w:r w:rsidR="005076F7">
        <w:rPr>
          <w:rFonts w:eastAsia="Malgun Gothic"/>
          <w:lang w:eastAsia="ko-KR"/>
        </w:rPr>
        <w:t xml:space="preserve"> Don’t need to spell out again.</w:t>
      </w:r>
    </w:p>
  </w:comment>
  <w:comment w:id="23" w:author="Woongsoon Jang" w:date="2018-06-23T22:43:00Z" w:initials="WJ">
    <w:p w14:paraId="45834437" w14:textId="24346811" w:rsidR="005076F7" w:rsidRPr="005076F7" w:rsidRDefault="005076F7">
      <w:pPr>
        <w:pStyle w:val="CommentText"/>
        <w:rPr>
          <w:rFonts w:eastAsia="Malgun Gothic"/>
          <w:lang w:eastAsia="ko-KR"/>
        </w:rPr>
      </w:pPr>
      <w:r>
        <w:rPr>
          <w:rStyle w:val="CommentReference"/>
        </w:rPr>
        <w:annotationRef/>
      </w:r>
      <w:r>
        <w:rPr>
          <w:rFonts w:eastAsia="Malgun Gothic"/>
          <w:lang w:eastAsia="ko-KR"/>
        </w:rPr>
        <w:t>What are they?</w:t>
      </w:r>
    </w:p>
  </w:comment>
  <w:comment w:id="24" w:author="Woongsoon Jang" w:date="2018-06-23T22:57:00Z" w:initials="WJ">
    <w:p w14:paraId="11D2E151" w14:textId="015B8A0E" w:rsidR="00416AC7" w:rsidRPr="00416AC7" w:rsidRDefault="00416AC7">
      <w:pPr>
        <w:pStyle w:val="CommentText"/>
        <w:rPr>
          <w:rFonts w:eastAsia="Malgun Gothic"/>
          <w:lang w:eastAsia="ko-KR"/>
        </w:rPr>
      </w:pPr>
      <w:r>
        <w:rPr>
          <w:rStyle w:val="CommentReference"/>
        </w:rPr>
        <w:annotationRef/>
      </w:r>
      <w:r>
        <w:rPr>
          <w:rFonts w:eastAsia="Malgun Gothic"/>
          <w:lang w:eastAsia="ko-KR"/>
        </w:rPr>
        <w:t>This seems not an important information.</w:t>
      </w:r>
    </w:p>
  </w:comment>
  <w:comment w:id="27" w:author="Woongsoon Jang" w:date="2018-06-23T21:23:00Z" w:initials="WJ">
    <w:p w14:paraId="296EE5DC" w14:textId="77777777" w:rsidR="00B259BB" w:rsidRPr="00B259BB" w:rsidRDefault="00B259BB">
      <w:pPr>
        <w:pStyle w:val="CommentText"/>
        <w:rPr>
          <w:rFonts w:eastAsia="Malgun Gothic"/>
          <w:lang w:eastAsia="ko-KR"/>
        </w:rPr>
      </w:pPr>
      <w:r>
        <w:rPr>
          <w:rStyle w:val="CommentReference"/>
        </w:rPr>
        <w:annotationRef/>
      </w:r>
      <w:r>
        <w:rPr>
          <w:rFonts w:eastAsia="Malgun Gothic" w:hint="eastAsia"/>
          <w:lang w:eastAsia="ko-KR"/>
        </w:rPr>
        <w:t>S</w:t>
      </w:r>
      <w:r>
        <w:rPr>
          <w:rFonts w:eastAsia="Malgun Gothic"/>
          <w:lang w:eastAsia="ko-KR"/>
        </w:rPr>
        <w:t>tate not where you will buy, but what you will use.</w:t>
      </w:r>
    </w:p>
  </w:comment>
  <w:comment w:id="28" w:author="Woongsoon Jang" w:date="2018-06-23T21:24:00Z" w:initials="WJ">
    <w:p w14:paraId="1E74E77D" w14:textId="507CAEAA" w:rsidR="00B259BB" w:rsidRPr="00B259BB" w:rsidRDefault="00B259BB">
      <w:pPr>
        <w:pStyle w:val="CommentText"/>
        <w:rPr>
          <w:rFonts w:eastAsia="Malgun Gothic"/>
          <w:lang w:eastAsia="ko-KR"/>
        </w:rPr>
      </w:pPr>
      <w:r>
        <w:rPr>
          <w:rStyle w:val="CommentReference"/>
        </w:rPr>
        <w:annotationRef/>
      </w:r>
      <w:r>
        <w:rPr>
          <w:rFonts w:eastAsia="Malgun Gothic"/>
          <w:lang w:eastAsia="ko-KR"/>
        </w:rPr>
        <w:t xml:space="preserve">What if you can’t get </w:t>
      </w:r>
      <w:r w:rsidR="005076F7">
        <w:rPr>
          <w:rFonts w:eastAsia="Malgun Gothic"/>
          <w:lang w:eastAsia="ko-KR"/>
        </w:rPr>
        <w:t xml:space="preserve">the </w:t>
      </w:r>
      <w:r>
        <w:rPr>
          <w:rFonts w:eastAsia="Malgun Gothic"/>
          <w:lang w:eastAsia="ko-KR"/>
        </w:rPr>
        <w:t xml:space="preserve">permission? </w:t>
      </w:r>
      <w:r w:rsidR="00C70652">
        <w:rPr>
          <w:rFonts w:eastAsia="Malgun Gothic"/>
          <w:lang w:eastAsia="ko-KR"/>
        </w:rPr>
        <w:t xml:space="preserve">If it is problem, you </w:t>
      </w:r>
      <w:r w:rsidR="005076F7">
        <w:rPr>
          <w:rFonts w:eastAsia="Malgun Gothic"/>
          <w:lang w:eastAsia="ko-KR"/>
        </w:rPr>
        <w:t>will need to convince review committee for getting it</w:t>
      </w:r>
      <w:r w:rsidR="00C70652">
        <w:rPr>
          <w:rFonts w:eastAsia="Malgun Gothic"/>
          <w:lang w:eastAsia="ko-KR"/>
        </w:rPr>
        <w:t>. Or, just remove it. This may scare the funding review committee.</w:t>
      </w:r>
    </w:p>
  </w:comment>
  <w:comment w:id="29" w:author="Woongsoon Jang" w:date="2018-06-23T23:05:00Z" w:initials="WJ">
    <w:p w14:paraId="02495699" w14:textId="1AFA097D" w:rsidR="00416AC7" w:rsidRPr="00416AC7" w:rsidRDefault="00416AC7">
      <w:pPr>
        <w:pStyle w:val="CommentText"/>
        <w:rPr>
          <w:rFonts w:eastAsia="Malgun Gothic"/>
          <w:lang w:eastAsia="ko-KR"/>
        </w:rPr>
      </w:pPr>
      <w:r>
        <w:rPr>
          <w:rStyle w:val="CommentReference"/>
        </w:rPr>
        <w:annotationRef/>
      </w:r>
      <w:r>
        <w:rPr>
          <w:rFonts w:eastAsia="Malgun Gothic" w:hint="eastAsia"/>
          <w:lang w:eastAsia="ko-KR"/>
        </w:rPr>
        <w:t>I</w:t>
      </w:r>
      <w:r>
        <w:rPr>
          <w:rFonts w:eastAsia="Malgun Gothic"/>
          <w:lang w:eastAsia="ko-KR"/>
        </w:rPr>
        <w:t xml:space="preserve"> think it would be better if you can emphasize the benefit of targeting those 4 species</w:t>
      </w:r>
      <w:r w:rsidR="002905B5">
        <w:rPr>
          <w:rFonts w:eastAsia="Malgun Gothic"/>
          <w:lang w:eastAsia="ko-KR"/>
        </w:rPr>
        <w:t xml:space="preserve"> more strongly</w:t>
      </w:r>
      <w:r>
        <w:rPr>
          <w:rFonts w:eastAsia="Malgun Gothic"/>
          <w:lang w:eastAsia="ko-KR"/>
        </w:rPr>
        <w:t>.</w:t>
      </w:r>
      <w:r w:rsidR="002905B5">
        <w:rPr>
          <w:rFonts w:eastAsia="Malgun Gothic"/>
          <w:lang w:eastAsia="ko-KR"/>
        </w:rPr>
        <w:t xml:space="preserve"> Not here, somewhere else  (</w:t>
      </w:r>
      <w:r w:rsidR="002905B5" w:rsidRPr="002905B5">
        <w:rPr>
          <w:rFonts w:eastAsia="Malgun Gothic"/>
          <w:lang w:eastAsia="ko-KR"/>
        </w:rPr>
        <w:sym w:font="Wingdings" w:char="F0E0"/>
      </w:r>
      <w:r w:rsidR="002905B5">
        <w:rPr>
          <w:rFonts w:eastAsia="Malgun Gothic"/>
          <w:lang w:eastAsia="ko-KR"/>
        </w:rPr>
        <w:t xml:space="preserve"> this means I have no idea where it should be</w:t>
      </w:r>
      <w:r w:rsidR="00AE5A19">
        <w:rPr>
          <w:rFonts w:eastAsia="Malgun Gothic"/>
          <w:lang w:eastAsia="ko-KR"/>
        </w:rPr>
        <w:t xml:space="preserve"> </w:t>
      </w:r>
      <w:r w:rsidR="00AE5A19" w:rsidRPr="002905B5">
        <w:rPr>
          <w:rFonts w:eastAsia="Malgun Gothic"/>
          <w:lang w:eastAsia="ko-KR"/>
        </w:rPr>
        <w:sym w:font="Wingdings" w:char="F04A"/>
      </w:r>
      <w:r w:rsidR="002905B5">
        <w:rPr>
          <w:rFonts w:eastAsia="Malgun Gothic"/>
          <w:lang w:eastAsia="ko-KR"/>
        </w:rPr>
        <w:t>).</w:t>
      </w:r>
    </w:p>
  </w:comment>
  <w:comment w:id="30" w:author="Woongsoon Jang" w:date="2018-06-23T22:26:00Z" w:initials="WJ">
    <w:p w14:paraId="4E0BF6E3" w14:textId="64F39210" w:rsidR="00D465F2" w:rsidRPr="00D465F2" w:rsidRDefault="00D465F2">
      <w:pPr>
        <w:pStyle w:val="CommentText"/>
        <w:rPr>
          <w:rFonts w:eastAsia="Malgun Gothic"/>
          <w:lang w:eastAsia="ko-KR"/>
        </w:rPr>
      </w:pPr>
      <w:r>
        <w:rPr>
          <w:rStyle w:val="CommentReference"/>
        </w:rPr>
        <w:annotationRef/>
      </w:r>
      <w:r>
        <w:rPr>
          <w:rFonts w:eastAsia="Malgun Gothic"/>
          <w:lang w:eastAsia="ko-KR"/>
        </w:rPr>
        <w:t>Interspecific? Seems that they are different species.</w:t>
      </w:r>
    </w:p>
  </w:comment>
  <w:comment w:id="31" w:author="Woongsoon Jang" w:date="2018-06-23T22:27:00Z" w:initials="WJ">
    <w:p w14:paraId="3368E2AA" w14:textId="68762F67" w:rsidR="00D465F2" w:rsidRPr="00D465F2" w:rsidRDefault="00D465F2">
      <w:pPr>
        <w:pStyle w:val="CommentText"/>
        <w:rPr>
          <w:rFonts w:eastAsia="Malgun Gothic"/>
          <w:lang w:eastAsia="ko-KR"/>
        </w:rPr>
      </w:pPr>
      <w:r>
        <w:rPr>
          <w:rStyle w:val="CommentReference"/>
        </w:rPr>
        <w:annotationRef/>
      </w:r>
      <w:r>
        <w:rPr>
          <w:rFonts w:eastAsia="Malgun Gothic" w:hint="eastAsia"/>
          <w:lang w:eastAsia="ko-KR"/>
        </w:rPr>
        <w:t>I</w:t>
      </w:r>
      <w:r>
        <w:rPr>
          <w:rFonts w:eastAsia="Malgun Gothic"/>
          <w:lang w:eastAsia="ko-KR"/>
        </w:rPr>
        <w:t>nsert company information.</w:t>
      </w:r>
    </w:p>
  </w:comment>
  <w:comment w:id="32" w:author="Woongsoon Jang" w:date="2018-06-23T22:29:00Z" w:initials="WJ">
    <w:p w14:paraId="1905645A" w14:textId="5E66D32E" w:rsidR="00D465F2" w:rsidRPr="00D465F2" w:rsidRDefault="00D465F2">
      <w:pPr>
        <w:pStyle w:val="CommentText"/>
        <w:rPr>
          <w:rFonts w:eastAsia="Malgun Gothic"/>
          <w:lang w:eastAsia="ko-KR"/>
        </w:rPr>
      </w:pPr>
      <w:r>
        <w:rPr>
          <w:rStyle w:val="CommentReference"/>
        </w:rPr>
        <w:annotationRef/>
      </w:r>
      <w:r w:rsidR="00BC72D7">
        <w:rPr>
          <w:rFonts w:eastAsia="Malgun Gothic"/>
          <w:lang w:eastAsia="ko-KR"/>
        </w:rPr>
        <w:t>Are</w:t>
      </w:r>
      <w:r>
        <w:rPr>
          <w:rFonts w:eastAsia="Malgun Gothic"/>
          <w:lang w:eastAsia="ko-KR"/>
        </w:rPr>
        <w:t xml:space="preserve"> these features really </w:t>
      </w:r>
      <w:r w:rsidR="005076F7">
        <w:rPr>
          <w:rFonts w:eastAsia="Malgun Gothic"/>
          <w:lang w:eastAsia="ko-KR"/>
        </w:rPr>
        <w:t>unique and unusual</w:t>
      </w:r>
      <w:r w:rsidR="00BC72D7">
        <w:rPr>
          <w:rFonts w:eastAsia="Malgun Gothic"/>
          <w:lang w:eastAsia="ko-KR"/>
        </w:rPr>
        <w:t>? If yes, OK</w:t>
      </w:r>
      <w:r>
        <w:rPr>
          <w:rFonts w:eastAsia="Malgun Gothic"/>
          <w:lang w:eastAsia="ko-KR"/>
        </w:rPr>
        <w:t>.</w:t>
      </w:r>
      <w:r w:rsidR="00BC72D7">
        <w:rPr>
          <w:rFonts w:eastAsia="Malgun Gothic"/>
          <w:lang w:eastAsia="ko-KR"/>
        </w:rPr>
        <w:t xml:space="preserve"> But I am concerned that you mentioned that autonomous recording is a prevailing method previously.</w:t>
      </w:r>
    </w:p>
  </w:comment>
  <w:comment w:id="33" w:author="Woongsoon Jang" w:date="2018-06-23T22:33:00Z" w:initials="WJ">
    <w:p w14:paraId="0DFC7992" w14:textId="74A04C08" w:rsidR="00D465F2" w:rsidRPr="00D465F2" w:rsidRDefault="005076F7">
      <w:pPr>
        <w:pStyle w:val="CommentText"/>
        <w:rPr>
          <w:rFonts w:eastAsia="Malgun Gothic"/>
          <w:lang w:eastAsia="ko-KR"/>
        </w:rPr>
      </w:pPr>
      <w:r>
        <w:rPr>
          <w:rFonts w:eastAsia="Malgun Gothic"/>
          <w:lang w:eastAsia="ko-KR"/>
        </w:rPr>
        <w:t>Specifically,</w:t>
      </w:r>
      <w:r w:rsidR="00D465F2">
        <w:rPr>
          <w:rFonts w:eastAsia="Malgun Gothic"/>
          <w:lang w:eastAsia="ko-KR"/>
        </w:rPr>
        <w:t xml:space="preserve"> when? </w:t>
      </w:r>
      <w:r w:rsidR="00D465F2">
        <w:rPr>
          <w:rStyle w:val="CommentReference"/>
        </w:rPr>
        <w:annotationRef/>
      </w:r>
      <w:r w:rsidR="00D465F2">
        <w:rPr>
          <w:rFonts w:eastAsia="Malgun Gothic"/>
          <w:lang w:eastAsia="ko-KR"/>
        </w:rPr>
        <w:t xml:space="preserve">from~ to~ </w:t>
      </w:r>
    </w:p>
  </w:comment>
  <w:comment w:id="35" w:author="Woongsoon Jang" w:date="2018-06-23T21:27:00Z" w:initials="WJ">
    <w:p w14:paraId="243470E4" w14:textId="323C4C4C" w:rsidR="00515E97" w:rsidRPr="00515E97" w:rsidRDefault="00515E97">
      <w:pPr>
        <w:pStyle w:val="CommentText"/>
        <w:rPr>
          <w:rFonts w:eastAsia="Malgun Gothic"/>
          <w:lang w:eastAsia="ko-KR"/>
        </w:rPr>
      </w:pPr>
      <w:r>
        <w:rPr>
          <w:rStyle w:val="CommentReference"/>
        </w:rPr>
        <w:annotationRef/>
      </w:r>
      <w:r>
        <w:rPr>
          <w:rFonts w:eastAsia="Malgun Gothic"/>
          <w:lang w:eastAsia="ko-KR"/>
        </w:rPr>
        <w:t>This sounds awkward. Experts in human?</w:t>
      </w:r>
    </w:p>
  </w:comment>
  <w:comment w:id="36" w:author="Woongsoon Jang" w:date="2018-06-23T21:29:00Z" w:initials="WJ">
    <w:p w14:paraId="06D96C7E" w14:textId="637DEDF0" w:rsidR="00515E97" w:rsidRPr="00515E97" w:rsidRDefault="00515E97">
      <w:pPr>
        <w:pStyle w:val="CommentText"/>
        <w:rPr>
          <w:rFonts w:eastAsia="Malgun Gothic"/>
          <w:lang w:eastAsia="ko-KR"/>
        </w:rPr>
      </w:pPr>
      <w:r>
        <w:rPr>
          <w:rStyle w:val="CommentReference"/>
        </w:rPr>
        <w:annotationRef/>
      </w:r>
      <w:r>
        <w:rPr>
          <w:rFonts w:eastAsia="Malgun Gothic"/>
          <w:lang w:eastAsia="ko-KR"/>
        </w:rPr>
        <w:t>Is this a real term? Just occupancy model? Or logistic model? If it is a real one, please give a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9D55A12" w15:done="0"/>
  <w15:commentEx w15:paraId="48ED3C48" w15:done="0"/>
  <w15:commentEx w15:paraId="502E7B89" w15:done="0"/>
  <w15:commentEx w15:paraId="22460765" w15:done="0"/>
  <w15:commentEx w15:paraId="2FCBE473" w15:done="0"/>
  <w15:commentEx w15:paraId="14D27375" w15:done="0"/>
  <w15:commentEx w15:paraId="17F3FCFA" w15:done="0"/>
  <w15:commentEx w15:paraId="7396723F" w15:done="0"/>
  <w15:commentEx w15:paraId="6DA9E2CE" w15:done="0"/>
  <w15:commentEx w15:paraId="45834437" w15:done="0"/>
  <w15:commentEx w15:paraId="11D2E151" w15:done="0"/>
  <w15:commentEx w15:paraId="296EE5DC" w15:done="0"/>
  <w15:commentEx w15:paraId="1E74E77D" w15:done="0"/>
  <w15:commentEx w15:paraId="02495699" w15:done="0"/>
  <w15:commentEx w15:paraId="4E0BF6E3" w15:done="0"/>
  <w15:commentEx w15:paraId="3368E2AA" w15:done="0"/>
  <w15:commentEx w15:paraId="1905645A" w15:done="0"/>
  <w15:commentEx w15:paraId="0DFC7992" w15:done="0"/>
  <w15:commentEx w15:paraId="243470E4" w15:done="0"/>
  <w15:commentEx w15:paraId="06D96C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oongsoon Jang">
    <w15:presenceInfo w15:providerId="Windows Live" w15:userId="225841386f831b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5&lt;/item&gt;&lt;item&gt;6&lt;/item&gt;&lt;item&gt;7&lt;/item&gt;&lt;/record-ids&gt;&lt;/item&gt;&lt;/Libraries&gt;"/>
  </w:docVars>
  <w:rsids>
    <w:rsidRoot w:val="008A08C6"/>
    <w:rsid w:val="000340AF"/>
    <w:rsid w:val="000362B7"/>
    <w:rsid w:val="000451AF"/>
    <w:rsid w:val="00052D43"/>
    <w:rsid w:val="000555B5"/>
    <w:rsid w:val="00095F56"/>
    <w:rsid w:val="000B337D"/>
    <w:rsid w:val="000D3642"/>
    <w:rsid w:val="000F6F02"/>
    <w:rsid w:val="00125ADA"/>
    <w:rsid w:val="0014133A"/>
    <w:rsid w:val="00153848"/>
    <w:rsid w:val="00166D5B"/>
    <w:rsid w:val="00192F50"/>
    <w:rsid w:val="001F40D6"/>
    <w:rsid w:val="00222C30"/>
    <w:rsid w:val="00227B6F"/>
    <w:rsid w:val="00286246"/>
    <w:rsid w:val="002905B5"/>
    <w:rsid w:val="002A1F7E"/>
    <w:rsid w:val="002A203C"/>
    <w:rsid w:val="002C0630"/>
    <w:rsid w:val="002C124A"/>
    <w:rsid w:val="002E293A"/>
    <w:rsid w:val="002E6467"/>
    <w:rsid w:val="00311127"/>
    <w:rsid w:val="0031121F"/>
    <w:rsid w:val="0031699A"/>
    <w:rsid w:val="00350B8A"/>
    <w:rsid w:val="003617DC"/>
    <w:rsid w:val="003630CC"/>
    <w:rsid w:val="00371FCD"/>
    <w:rsid w:val="00376B45"/>
    <w:rsid w:val="003D1E96"/>
    <w:rsid w:val="003D7ADF"/>
    <w:rsid w:val="003F4CF3"/>
    <w:rsid w:val="003F5EDA"/>
    <w:rsid w:val="004026F2"/>
    <w:rsid w:val="004033F2"/>
    <w:rsid w:val="00416AC7"/>
    <w:rsid w:val="004265D6"/>
    <w:rsid w:val="00437B30"/>
    <w:rsid w:val="0047461C"/>
    <w:rsid w:val="004A3B64"/>
    <w:rsid w:val="004B32F3"/>
    <w:rsid w:val="004B396F"/>
    <w:rsid w:val="004C6742"/>
    <w:rsid w:val="004D64FC"/>
    <w:rsid w:val="004E0CE1"/>
    <w:rsid w:val="005076F7"/>
    <w:rsid w:val="00515E97"/>
    <w:rsid w:val="00517193"/>
    <w:rsid w:val="005507F3"/>
    <w:rsid w:val="0055454C"/>
    <w:rsid w:val="005605DD"/>
    <w:rsid w:val="005952F3"/>
    <w:rsid w:val="005A27D0"/>
    <w:rsid w:val="005B23FB"/>
    <w:rsid w:val="005D6A2A"/>
    <w:rsid w:val="005F2F62"/>
    <w:rsid w:val="006329A6"/>
    <w:rsid w:val="006570EB"/>
    <w:rsid w:val="006657F4"/>
    <w:rsid w:val="006C4AD1"/>
    <w:rsid w:val="006E7AD9"/>
    <w:rsid w:val="006F1871"/>
    <w:rsid w:val="0071539D"/>
    <w:rsid w:val="007349E6"/>
    <w:rsid w:val="00744B1A"/>
    <w:rsid w:val="00757E99"/>
    <w:rsid w:val="007662D4"/>
    <w:rsid w:val="007763B5"/>
    <w:rsid w:val="00785454"/>
    <w:rsid w:val="008560F3"/>
    <w:rsid w:val="00870808"/>
    <w:rsid w:val="008912B1"/>
    <w:rsid w:val="0089348B"/>
    <w:rsid w:val="008A08C6"/>
    <w:rsid w:val="008A1228"/>
    <w:rsid w:val="008A6E1A"/>
    <w:rsid w:val="008C1432"/>
    <w:rsid w:val="008C582C"/>
    <w:rsid w:val="008D1469"/>
    <w:rsid w:val="008E2AB2"/>
    <w:rsid w:val="008F56E4"/>
    <w:rsid w:val="00940E61"/>
    <w:rsid w:val="0094393D"/>
    <w:rsid w:val="00953944"/>
    <w:rsid w:val="00953F68"/>
    <w:rsid w:val="009A38A9"/>
    <w:rsid w:val="009A6214"/>
    <w:rsid w:val="009A7C69"/>
    <w:rsid w:val="00A03CFA"/>
    <w:rsid w:val="00A339C1"/>
    <w:rsid w:val="00A46631"/>
    <w:rsid w:val="00A858C6"/>
    <w:rsid w:val="00A9638F"/>
    <w:rsid w:val="00AA07D1"/>
    <w:rsid w:val="00AB53EF"/>
    <w:rsid w:val="00AE1232"/>
    <w:rsid w:val="00AE5A19"/>
    <w:rsid w:val="00AE61AA"/>
    <w:rsid w:val="00AF347C"/>
    <w:rsid w:val="00AF43BB"/>
    <w:rsid w:val="00B15A7D"/>
    <w:rsid w:val="00B259BB"/>
    <w:rsid w:val="00B47C8C"/>
    <w:rsid w:val="00B60046"/>
    <w:rsid w:val="00B74E0B"/>
    <w:rsid w:val="00BC1C6C"/>
    <w:rsid w:val="00BC72D7"/>
    <w:rsid w:val="00BD303D"/>
    <w:rsid w:val="00BE48A4"/>
    <w:rsid w:val="00BF7C23"/>
    <w:rsid w:val="00C156E2"/>
    <w:rsid w:val="00C15794"/>
    <w:rsid w:val="00C17B2C"/>
    <w:rsid w:val="00C3609C"/>
    <w:rsid w:val="00C426C0"/>
    <w:rsid w:val="00C512EE"/>
    <w:rsid w:val="00C542AE"/>
    <w:rsid w:val="00C61010"/>
    <w:rsid w:val="00C70652"/>
    <w:rsid w:val="00CB13A0"/>
    <w:rsid w:val="00CF7F87"/>
    <w:rsid w:val="00D1059B"/>
    <w:rsid w:val="00D36189"/>
    <w:rsid w:val="00D417D6"/>
    <w:rsid w:val="00D465F2"/>
    <w:rsid w:val="00D46997"/>
    <w:rsid w:val="00D63253"/>
    <w:rsid w:val="00DC6DF5"/>
    <w:rsid w:val="00DD23B0"/>
    <w:rsid w:val="00DD357C"/>
    <w:rsid w:val="00DD4BB8"/>
    <w:rsid w:val="00E158BD"/>
    <w:rsid w:val="00E91895"/>
    <w:rsid w:val="00E93039"/>
    <w:rsid w:val="00E97BC1"/>
    <w:rsid w:val="00EA36DB"/>
    <w:rsid w:val="00EB431A"/>
    <w:rsid w:val="00EC4127"/>
    <w:rsid w:val="00ED728F"/>
    <w:rsid w:val="00F06EB9"/>
    <w:rsid w:val="00F11548"/>
    <w:rsid w:val="00F14118"/>
    <w:rsid w:val="00F31B4B"/>
    <w:rsid w:val="00F651E6"/>
    <w:rsid w:val="00F67B2C"/>
    <w:rsid w:val="00F832DC"/>
    <w:rsid w:val="00FA0A10"/>
    <w:rsid w:val="00FB7FCF"/>
    <w:rsid w:val="00FC41FD"/>
    <w:rsid w:val="00FD1E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8512"/>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B337D"/>
    <w:rPr>
      <w:sz w:val="18"/>
      <w:szCs w:val="18"/>
    </w:rPr>
  </w:style>
  <w:style w:type="paragraph" w:styleId="CommentText">
    <w:name w:val="annotation text"/>
    <w:basedOn w:val="Normal"/>
    <w:link w:val="CommentTextChar"/>
    <w:uiPriority w:val="99"/>
    <w:semiHidden/>
    <w:unhideWhenUsed/>
    <w:rsid w:val="000B337D"/>
  </w:style>
  <w:style w:type="character" w:customStyle="1" w:styleId="CommentTextChar">
    <w:name w:val="Comment Text Char"/>
    <w:basedOn w:val="DefaultParagraphFont"/>
    <w:link w:val="CommentText"/>
    <w:uiPriority w:val="99"/>
    <w:semiHidden/>
    <w:rsid w:val="000B337D"/>
  </w:style>
  <w:style w:type="paragraph" w:styleId="CommentSubject">
    <w:name w:val="annotation subject"/>
    <w:basedOn w:val="CommentText"/>
    <w:next w:val="CommentText"/>
    <w:link w:val="CommentSubjectChar"/>
    <w:uiPriority w:val="99"/>
    <w:semiHidden/>
    <w:unhideWhenUsed/>
    <w:rsid w:val="000B337D"/>
    <w:rPr>
      <w:b/>
      <w:bCs/>
    </w:rPr>
  </w:style>
  <w:style w:type="character" w:customStyle="1" w:styleId="CommentSubjectChar">
    <w:name w:val="Comment Subject Char"/>
    <w:basedOn w:val="CommentTextChar"/>
    <w:link w:val="CommentSubject"/>
    <w:uiPriority w:val="99"/>
    <w:semiHidden/>
    <w:rsid w:val="000B337D"/>
    <w:rPr>
      <w:b/>
      <w:bCs/>
    </w:rPr>
  </w:style>
  <w:style w:type="paragraph" w:styleId="BalloonText">
    <w:name w:val="Balloon Text"/>
    <w:basedOn w:val="Normal"/>
    <w:link w:val="BalloonTextChar"/>
    <w:uiPriority w:val="99"/>
    <w:semiHidden/>
    <w:unhideWhenUsed/>
    <w:rsid w:val="000B337D"/>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B337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wmflabs.org/geohack/geohack.php?pagename=Chokurdakh&amp;params=70_38_N_147_54_E_region:RU-SA_type:city(2,367)"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o.gl/Ma9q7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B11F9-1E49-4B56-B6E6-9FF6BB14A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2251</Words>
  <Characters>12834</Characters>
  <Application>Microsoft Office Word</Application>
  <DocSecurity>0</DocSecurity>
  <Lines>106</Lines>
  <Paragraphs>30</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2</cp:revision>
  <dcterms:created xsi:type="dcterms:W3CDTF">2018-06-24T13:37:00Z</dcterms:created>
  <dcterms:modified xsi:type="dcterms:W3CDTF">2018-06-24T13:37:00Z</dcterms:modified>
</cp:coreProperties>
</file>