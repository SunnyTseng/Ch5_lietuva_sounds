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6619F" w14:textId="77777777"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14:paraId="66FBAF05" w14:textId="77777777"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14:paraId="60765272" w14:textId="77777777"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14:paraId="3645D8F3" w14:textId="77777777"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14:paraId="30A0AD95" w14:textId="77777777"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14:paraId="1F2FF5A9" w14:textId="77777777" w:rsidR="00C15794" w:rsidRPr="008E2AB2" w:rsidRDefault="00C15794" w:rsidP="008A08C6">
      <w:pPr>
        <w:spacing w:after="0" w:line="240" w:lineRule="auto"/>
        <w:rPr>
          <w:rFonts w:ascii="Times New Roman" w:eastAsia="DFKai-SB" w:hAnsi="Times New Roman" w:cs="Times New Roman"/>
          <w:b/>
          <w:bCs/>
          <w:color w:val="3C3D3E"/>
          <w:sz w:val="24"/>
          <w:szCs w:val="24"/>
          <w:shd w:val="clear" w:color="auto" w:fill="FFFFFF"/>
        </w:rPr>
      </w:pPr>
    </w:p>
    <w:p w14:paraId="0DF027A5" w14:textId="77777777"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14:paraId="512D90D9" w14:textId="77777777" w:rsidR="00E91895" w:rsidRDefault="008F56E4" w:rsidP="008A08C6">
      <w:pPr>
        <w:spacing w:after="0" w:line="240" w:lineRule="auto"/>
        <w:rPr>
          <w:rFonts w:ascii="Times New Roman" w:eastAsia="DFKai-SB" w:hAnsi="Times New Roman" w:cs="Times New Roman"/>
          <w:b/>
          <w:bCs/>
          <w:color w:val="3C3D3E"/>
          <w:sz w:val="24"/>
          <w:szCs w:val="24"/>
          <w:shd w:val="clear" w:color="auto" w:fill="FFFFFF"/>
        </w:rPr>
      </w:pPr>
      <w:r>
        <w:rPr>
          <w:rFonts w:ascii="Times New Roman" w:eastAsia="DFKai-SB" w:hAnsi="Times New Roman" w:cs="Times New Roman"/>
          <w:iCs/>
          <w:color w:val="0070C0"/>
          <w:sz w:val="24"/>
          <w:szCs w:val="24"/>
          <w:shd w:val="clear" w:color="auto" w:fill="FFFFFF"/>
        </w:rPr>
        <w:t xml:space="preserve">Not yet </w:t>
      </w:r>
      <w:proofErr w:type="gramStart"/>
      <w:r>
        <w:rPr>
          <w:rFonts w:ascii="Times New Roman" w:eastAsia="DFKai-SB" w:hAnsi="Times New Roman" w:cs="Times New Roman"/>
          <w:iCs/>
          <w:color w:val="0070C0"/>
          <w:sz w:val="24"/>
          <w:szCs w:val="24"/>
          <w:shd w:val="clear" w:color="auto" w:fill="FFFFFF"/>
        </w:rPr>
        <w:t>finished :P</w:t>
      </w:r>
      <w:proofErr w:type="gramEnd"/>
    </w:p>
    <w:p w14:paraId="5C1ABF9A" w14:textId="77777777"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14:paraId="093570EF" w14:textId="77777777"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2F70B4">
        <w:rPr>
          <w:rFonts w:ascii="Times New Roman" w:eastAsia="DFKai-SB" w:hAnsi="Times New Roman" w:cs="Times New Roman"/>
          <w:b/>
          <w:bCs/>
          <w:color w:val="3C3D3E"/>
          <w:sz w:val="24"/>
          <w:szCs w:val="24"/>
          <w:highlight w:val="yellow"/>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14:paraId="623A2935" w14:textId="77777777"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14:paraId="6C4BD2C8" w14:textId="77777777"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Indigirka river delta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0555B5" w:rsidRPr="005D6A2A">
        <w:rPr>
          <w:rFonts w:ascii="Times New Roman" w:eastAsia="DFKai-SB" w:hAnsi="Times New Roman" w:cs="Times New Roman"/>
          <w:iCs/>
          <w:color w:val="0070C0"/>
          <w:sz w:val="24"/>
          <w:szCs w:val="24"/>
          <w:shd w:val="clear" w:color="auto" w:fill="FFFFFF"/>
        </w:rPr>
        <w:t>tundra area in Siberia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ins w:id="0" w:author="Sunny" w:date="2018-06-23T20:42:00Z">
        <w:r w:rsidR="00F35246">
          <w:rPr>
            <w:rFonts w:ascii="Times New Roman" w:eastAsia="DFKai-SB" w:hAnsi="Times New Roman" w:cs="Times New Roman"/>
            <w:iCs/>
            <w:color w:val="0070C0"/>
            <w:sz w:val="24"/>
            <w:szCs w:val="24"/>
            <w:shd w:val="clear" w:color="auto" w:fill="FFFFFF"/>
          </w:rPr>
          <w:t>s</w:t>
        </w:r>
      </w:ins>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14:paraId="33E23E84" w14:textId="77777777"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14:paraId="09850B2C" w14:textId="77777777"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940E61" w:rsidRPr="005D6A2A">
        <w:rPr>
          <w:rFonts w:ascii="Times New Roman" w:eastAsia="DFKai-SB" w:hAnsi="Times New Roman" w:cs="Times New Roman"/>
          <w:iCs/>
          <w:color w:val="0070C0"/>
          <w:sz w:val="24"/>
          <w:szCs w:val="24"/>
          <w:shd w:val="clear" w:color="auto" w:fill="FFFFFF"/>
        </w:rPr>
        <w:t xml:space="preserve">is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river channel is open, around late May to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w:t>
      </w:r>
      <w:proofErr w:type="gramStart"/>
      <w:r w:rsidR="00125ADA" w:rsidRPr="005D6A2A">
        <w:rPr>
          <w:rFonts w:ascii="Times New Roman" w:eastAsia="DFKai-SB" w:hAnsi="Times New Roman" w:cs="Times New Roman" w:hint="eastAsia"/>
          <w:iCs/>
          <w:color w:val="0070C0"/>
          <w:sz w:val="24"/>
          <w:szCs w:val="24"/>
          <w:shd w:val="clear" w:color="auto" w:fill="FFFFFF"/>
        </w:rPr>
        <w:t>is urgently neede</w:t>
      </w:r>
      <w:r w:rsidR="00F832DC" w:rsidRPr="005D6A2A">
        <w:rPr>
          <w:rFonts w:ascii="Times New Roman" w:eastAsia="DFKai-SB" w:hAnsi="Times New Roman" w:cs="Times New Roman" w:hint="eastAsia"/>
          <w:iCs/>
          <w:color w:val="0070C0"/>
          <w:sz w:val="24"/>
          <w:szCs w:val="24"/>
          <w:shd w:val="clear" w:color="auto" w:fill="FFFFFF"/>
        </w:rPr>
        <w:t>d</w:t>
      </w:r>
      <w:proofErr w:type="gramEnd"/>
      <w:r w:rsidR="00F832DC" w:rsidRPr="005D6A2A">
        <w:rPr>
          <w:rFonts w:ascii="Times New Roman" w:eastAsia="DFKai-SB" w:hAnsi="Times New Roman" w:cs="Times New Roman" w:hint="eastAsia"/>
          <w:iCs/>
          <w:color w:val="0070C0"/>
          <w:sz w:val="24"/>
          <w:szCs w:val="24"/>
          <w:shd w:val="clear" w:color="auto" w:fill="FFFFFF"/>
        </w:rPr>
        <w:t xml:space="preserve"> and a new method 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14:paraId="500A59D2" w14:textId="77777777"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14:paraId="3824A807" w14:textId="77777777"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 xml:space="preserve">import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proofErr w:type="gramStart"/>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enhance our understanding for </w:t>
      </w:r>
      <w:r w:rsidR="00C61010" w:rsidRPr="005D6A2A">
        <w:rPr>
          <w:rFonts w:ascii="Times New Roman" w:eastAsia="DFKai-SB" w:hAnsi="Times New Roman" w:cs="Times New Roman"/>
          <w:iCs/>
          <w:color w:val="0070C0"/>
          <w:sz w:val="24"/>
          <w:szCs w:val="24"/>
          <w:shd w:val="clear" w:color="auto" w:fill="FFFFFF"/>
        </w:rPr>
        <w:t>the avifauna</w:t>
      </w:r>
      <w:r w:rsidR="00AB53EF" w:rsidRPr="005D6A2A">
        <w:rPr>
          <w:rFonts w:ascii="Times New Roman" w:eastAsia="DFKai-SB" w:hAnsi="Times New Roman" w:cs="Times New Roman" w:hint="eastAsia"/>
          <w:iCs/>
          <w:color w:val="0070C0"/>
          <w:sz w:val="24"/>
          <w:szCs w:val="24"/>
          <w:shd w:val="clear" w:color="auto" w:fill="FFFFFF"/>
        </w:rPr>
        <w:t>.</w:t>
      </w:r>
      <w:proofErr w:type="gramEnd"/>
    </w:p>
    <w:p w14:paraId="714EED1B" w14:textId="77777777"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14:paraId="7BEB1978" w14:textId="77777777"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r w:rsidR="00EB431A" w:rsidRPr="005D6A2A">
        <w:rPr>
          <w:rFonts w:ascii="Times New Roman" w:eastAsia="DFKai-SB" w:hAnsi="Times New Roman" w:cs="Times New Roman"/>
          <w:iCs/>
          <w:color w:val="0070C0"/>
          <w:sz w:val="24"/>
          <w:szCs w:val="24"/>
          <w:shd w:val="clear" w:color="auto" w:fill="FFFFFF"/>
        </w:rPr>
        <w:t>L</w:t>
      </w:r>
      <w:ins w:id="1" w:author="Sunny" w:date="2018-06-23T20:38:00Z">
        <w:r w:rsidR="002F70B4">
          <w:rPr>
            <w:rFonts w:ascii="Times New Roman" w:eastAsia="DFKai-SB" w:hAnsi="Times New Roman" w:cs="Times New Roman"/>
            <w:iCs/>
            <w:color w:val="0070C0"/>
            <w:sz w:val="24"/>
            <w:szCs w:val="24"/>
            <w:shd w:val="clear" w:color="auto" w:fill="FFFFFF"/>
          </w:rPr>
          <w:t>ong-term l</w:t>
        </w:r>
      </w:ins>
      <w:r w:rsidR="00EB431A" w:rsidRPr="005D6A2A">
        <w:rPr>
          <w:rFonts w:ascii="Times New Roman" w:eastAsia="DFKai-SB" w:hAnsi="Times New Roman" w:cs="Times New Roman"/>
          <w:iCs/>
          <w:color w:val="0070C0"/>
          <w:sz w:val="24"/>
          <w:szCs w:val="24"/>
          <w:shd w:val="clear" w:color="auto" w:fill="FFFFFF"/>
        </w:rPr>
        <w:t xml:space="preserve">arge </w:t>
      </w:r>
      <w:del w:id="2" w:author="Sunny" w:date="2018-06-23T20:39:00Z">
        <w:r w:rsidR="00EB431A" w:rsidRPr="005D6A2A" w:rsidDel="002F70B4">
          <w:rPr>
            <w:rFonts w:ascii="Times New Roman" w:eastAsia="DFKai-SB" w:hAnsi="Times New Roman" w:cs="Times New Roman"/>
            <w:iCs/>
            <w:color w:val="0070C0"/>
            <w:sz w:val="24"/>
            <w:szCs w:val="24"/>
            <w:shd w:val="clear" w:color="auto" w:fill="FFFFFF"/>
          </w:rPr>
          <w:delText xml:space="preserve">area </w:delText>
        </w:r>
      </w:del>
      <w:ins w:id="3" w:author="Sunny" w:date="2018-06-23T20:39:00Z">
        <w:r w:rsidR="002F70B4">
          <w:rPr>
            <w:rFonts w:ascii="Times New Roman" w:eastAsia="DFKai-SB" w:hAnsi="Times New Roman" w:cs="Times New Roman"/>
            <w:iCs/>
            <w:color w:val="0070C0"/>
            <w:sz w:val="24"/>
            <w:szCs w:val="24"/>
            <w:shd w:val="clear" w:color="auto" w:fill="FFFFFF"/>
          </w:rPr>
          <w:t>habitat</w:t>
        </w:r>
        <w:r w:rsidR="002F70B4" w:rsidRPr="005D6A2A">
          <w:rPr>
            <w:rFonts w:ascii="Times New Roman" w:eastAsia="DFKai-SB" w:hAnsi="Times New Roman" w:cs="Times New Roman"/>
            <w:iCs/>
            <w:color w:val="0070C0"/>
            <w:sz w:val="24"/>
            <w:szCs w:val="24"/>
            <w:shd w:val="clear" w:color="auto" w:fill="FFFFFF"/>
          </w:rPr>
          <w:t xml:space="preserve"> </w:t>
        </w:r>
      </w:ins>
      <w:del w:id="4" w:author="Sunny" w:date="2018-06-23T20:38:00Z">
        <w:r w:rsidR="004D64FC" w:rsidRPr="005D6A2A" w:rsidDel="002F70B4">
          <w:rPr>
            <w:rFonts w:ascii="Times New Roman" w:eastAsia="DFKai-SB" w:hAnsi="Times New Roman" w:cs="Times New Roman"/>
            <w:iCs/>
            <w:color w:val="0070C0"/>
            <w:sz w:val="24"/>
            <w:szCs w:val="24"/>
            <w:shd w:val="clear" w:color="auto" w:fill="FFFFFF"/>
          </w:rPr>
          <w:delText>and l</w:delText>
        </w:r>
        <w:r w:rsidR="00EB431A" w:rsidRPr="005D6A2A" w:rsidDel="002F70B4">
          <w:rPr>
            <w:rFonts w:ascii="Times New Roman" w:eastAsia="DFKai-SB" w:hAnsi="Times New Roman" w:cs="Times New Roman"/>
            <w:iCs/>
            <w:color w:val="0070C0"/>
            <w:sz w:val="24"/>
            <w:szCs w:val="24"/>
            <w:shd w:val="clear" w:color="auto" w:fill="FFFFFF"/>
          </w:rPr>
          <w:delText>ong-te</w:delText>
        </w:r>
        <w:r w:rsidR="004D64FC" w:rsidRPr="005D6A2A" w:rsidDel="002F70B4">
          <w:rPr>
            <w:rFonts w:ascii="Times New Roman" w:eastAsia="DFKai-SB" w:hAnsi="Times New Roman" w:cs="Times New Roman"/>
            <w:iCs/>
            <w:color w:val="0070C0"/>
            <w:sz w:val="24"/>
            <w:szCs w:val="24"/>
            <w:shd w:val="clear" w:color="auto" w:fill="FFFFFF"/>
          </w:rPr>
          <w:delText xml:space="preserve">rm </w:delText>
        </w:r>
      </w:del>
      <w:r w:rsidR="004D64FC" w:rsidRPr="005D6A2A">
        <w:rPr>
          <w:rFonts w:ascii="Times New Roman" w:eastAsia="DFKai-SB" w:hAnsi="Times New Roman" w:cs="Times New Roman"/>
          <w:iCs/>
          <w:color w:val="0070C0"/>
          <w:sz w:val="24"/>
          <w:szCs w:val="24"/>
          <w:shd w:val="clear" w:color="auto" w:fill="FFFFFF"/>
        </w:rPr>
        <w:t>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lastRenderedPageBreak/>
        <w:t xml:space="preserve">is not </w:t>
      </w:r>
      <w:r w:rsidR="00EB431A" w:rsidRPr="005D6A2A">
        <w:rPr>
          <w:rFonts w:ascii="Times New Roman" w:eastAsia="DFKai-SB" w:hAnsi="Times New Roman" w:cs="Times New Roman"/>
          <w:iCs/>
          <w:color w:val="0070C0"/>
          <w:sz w:val="24"/>
          <w:szCs w:val="24"/>
          <w:shd w:val="clear" w:color="auto" w:fill="FFFFFF"/>
        </w:rPr>
        <w:t>possible with conventional survey methods</w:t>
      </w:r>
      <w:ins w:id="5" w:author="Sunny" w:date="2018-06-23T20:39:00Z">
        <w:r w:rsidR="002F70B4">
          <w:rPr>
            <w:rFonts w:ascii="Times New Roman" w:eastAsia="DFKai-SB" w:hAnsi="Times New Roman" w:cs="Times New Roman"/>
            <w:iCs/>
            <w:color w:val="0070C0"/>
            <w:sz w:val="24"/>
            <w:szCs w:val="24"/>
            <w:shd w:val="clear" w:color="auto" w:fill="FFFFFF"/>
          </w:rPr>
          <w:t>,</w:t>
        </w:r>
      </w:ins>
      <w:r w:rsidR="00EB431A" w:rsidRPr="005D6A2A">
        <w:rPr>
          <w:rFonts w:ascii="Times New Roman" w:eastAsia="DFKai-SB" w:hAnsi="Times New Roman" w:cs="Times New Roman"/>
          <w:iCs/>
          <w:color w:val="0070C0"/>
          <w:sz w:val="24"/>
          <w:szCs w:val="24"/>
          <w:shd w:val="clear" w:color="auto" w:fill="FFFFFF"/>
        </w:rPr>
        <w:t xml:space="preserve"> but </w:t>
      </w:r>
      <w:proofErr w:type="gramStart"/>
      <w:r w:rsidR="00EB431A" w:rsidRPr="005D6A2A">
        <w:rPr>
          <w:rFonts w:ascii="Times New Roman" w:eastAsia="DFKai-SB" w:hAnsi="Times New Roman" w:cs="Times New Roman"/>
          <w:iCs/>
          <w:color w:val="0070C0"/>
          <w:sz w:val="24"/>
          <w:szCs w:val="24"/>
          <w:shd w:val="clear" w:color="auto" w:fill="FFFFFF"/>
        </w:rPr>
        <w:t>can be achieved</w:t>
      </w:r>
      <w:proofErr w:type="gramEnd"/>
      <w:r w:rsidR="00EB431A" w:rsidRPr="005D6A2A">
        <w:rPr>
          <w:rFonts w:ascii="Times New Roman" w:eastAsia="DFKai-SB" w:hAnsi="Times New Roman" w:cs="Times New Roman"/>
          <w:iCs/>
          <w:color w:val="0070C0"/>
          <w:sz w:val="24"/>
          <w:szCs w:val="24"/>
          <w:shd w:val="clear" w:color="auto" w:fill="FFFFFF"/>
        </w:rPr>
        <w:t xml:space="preserve"> by the automatic recording system.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14:paraId="053D09C2" w14:textId="77777777"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14:paraId="11AC0004" w14:textId="77777777" w:rsidR="005D6A2A" w:rsidRPr="00E91895" w:rsidRDefault="005D6A2A" w:rsidP="00E91895">
      <w:pPr>
        <w:spacing w:after="0" w:line="240" w:lineRule="auto"/>
        <w:rPr>
          <w:rFonts w:ascii="Times New Roman" w:eastAsia="DFKai-SB" w:hAnsi="Times New Roman" w:cs="Times New Roman"/>
          <w:iCs/>
          <w:color w:val="00B0F0"/>
          <w:sz w:val="24"/>
          <w:szCs w:val="24"/>
          <w:shd w:val="clear" w:color="auto" w:fill="FFFFFF"/>
        </w:rPr>
      </w:pPr>
    </w:p>
    <w:p w14:paraId="0E895733" w14:textId="77777777"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Goals and Objectives</w:t>
      </w:r>
    </w:p>
    <w:p w14:paraId="45E2E66A" w14:textId="77777777"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14:paraId="2CAE54C3" w14:textId="77777777"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14:paraId="36F69807" w14:textId="77777777" w:rsidR="00276C5A" w:rsidRDefault="00B74E0B" w:rsidP="00B74E0B">
      <w:pPr>
        <w:spacing w:after="0" w:line="240" w:lineRule="auto"/>
        <w:rPr>
          <w:rFonts w:ascii="Times New Roman" w:eastAsia="DFKai-SB" w:hAnsi="Times New Roman" w:cs="Times New Roman"/>
          <w:iCs/>
          <w:color w:val="00B0F0"/>
          <w:sz w:val="24"/>
          <w:szCs w:val="24"/>
          <w:shd w:val="clear" w:color="auto" w:fill="FFFFFF"/>
        </w:rPr>
      </w:pPr>
      <w:r w:rsidRPr="00B74E0B">
        <w:rPr>
          <w:rFonts w:ascii="Times New Roman" w:eastAsia="DFKai-SB" w:hAnsi="Times New Roman" w:cs="Times New Roman"/>
          <w:iCs/>
          <w:color w:val="00B0F0"/>
          <w:sz w:val="24"/>
          <w:szCs w:val="24"/>
          <w:shd w:val="clear" w:color="auto" w:fill="FFFFFF"/>
        </w:rPr>
        <w:t xml:space="preserve">Goal 1: </w:t>
      </w:r>
      <w:r w:rsidR="00276C5A">
        <w:rPr>
          <w:rFonts w:ascii="Times New Roman" w:eastAsia="DFKai-SB" w:hAnsi="Times New Roman" w:cs="Times New Roman"/>
          <w:iCs/>
          <w:color w:val="00B0F0"/>
          <w:sz w:val="24"/>
          <w:szCs w:val="24"/>
          <w:shd w:val="clear" w:color="auto" w:fill="FFFFFF"/>
        </w:rPr>
        <w:t>Dynamics of the quantitative observations</w:t>
      </w:r>
    </w:p>
    <w:p w14:paraId="2D33208E" w14:textId="77777777" w:rsidR="00276C5A" w:rsidRDefault="00B74E0B"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Using</w:t>
      </w:r>
      <w:r>
        <w:rPr>
          <w:rFonts w:ascii="Times New Roman" w:eastAsia="DFKai-SB" w:hAnsi="Times New Roman" w:cs="Times New Roman" w:hint="eastAsia"/>
          <w:iCs/>
          <w:color w:val="00B0F0"/>
          <w:sz w:val="24"/>
          <w:szCs w:val="24"/>
          <w:shd w:val="clear" w:color="auto" w:fill="FFFFFF"/>
        </w:rPr>
        <w:t xml:space="preserve"> automatic recordings in Indigirka delta to monitoring </w:t>
      </w:r>
      <w:proofErr w:type="gramStart"/>
      <w:r>
        <w:rPr>
          <w:rFonts w:ascii="Times New Roman" w:eastAsia="DFKai-SB" w:hAnsi="Times New Roman" w:cs="Times New Roman" w:hint="eastAsia"/>
          <w:iCs/>
          <w:color w:val="00B0F0"/>
          <w:sz w:val="24"/>
          <w:szCs w:val="24"/>
          <w:shd w:val="clear" w:color="auto" w:fill="FFFFFF"/>
        </w:rPr>
        <w:t>birds</w:t>
      </w:r>
      <w:proofErr w:type="gramEnd"/>
      <w:r>
        <w:rPr>
          <w:rFonts w:ascii="Times New Roman" w:eastAsia="DFKai-SB" w:hAnsi="Times New Roman" w:cs="Times New Roman" w:hint="eastAsia"/>
          <w:iCs/>
          <w:color w:val="00B0F0"/>
          <w:sz w:val="24"/>
          <w:szCs w:val="24"/>
          <w:shd w:val="clear" w:color="auto" w:fill="FFFFFF"/>
        </w:rPr>
        <w:t xml:space="preserve"> activity during the breeding season.</w:t>
      </w:r>
    </w:p>
    <w:p w14:paraId="1D74C386" w14:textId="77777777"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Objective1-1: Assess the daily dynamics of breeding activity by compare the vocal activity within one day (richness, abundance and composition).</w:t>
      </w:r>
    </w:p>
    <w:p w14:paraId="237DC0A7" w14:textId="77777777"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Objective1-2: Assess the long-term dynamics of breeding activity</w:t>
      </w:r>
    </w:p>
    <w:p w14:paraId="2A547965" w14:textId="77777777" w:rsidR="004C6742" w:rsidRDefault="004C6742" w:rsidP="00B74E0B">
      <w:pPr>
        <w:spacing w:after="0" w:line="240" w:lineRule="auto"/>
        <w:rPr>
          <w:rFonts w:ascii="Times New Roman" w:eastAsia="DFKai-SB" w:hAnsi="Times New Roman" w:cs="Times New Roman"/>
          <w:iCs/>
          <w:color w:val="00B0F0"/>
          <w:sz w:val="24"/>
          <w:szCs w:val="24"/>
          <w:shd w:val="clear" w:color="auto" w:fill="FFFFFF"/>
        </w:rPr>
      </w:pPr>
    </w:p>
    <w:p w14:paraId="05C1F069" w14:textId="77777777"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Goal 2: Increase the database of bird sound for </w:t>
      </w:r>
      <w:proofErr w:type="spellStart"/>
      <w:r>
        <w:rPr>
          <w:rFonts w:ascii="Times New Roman" w:eastAsia="DFKai-SB" w:hAnsi="Times New Roman" w:cs="Times New Roman"/>
          <w:iCs/>
          <w:color w:val="00B0F0"/>
          <w:sz w:val="24"/>
          <w:szCs w:val="24"/>
          <w:shd w:val="clear" w:color="auto" w:fill="FFFFFF"/>
        </w:rPr>
        <w:t>Xeno</w:t>
      </w:r>
      <w:proofErr w:type="spellEnd"/>
      <w:r>
        <w:rPr>
          <w:rFonts w:ascii="Times New Roman" w:eastAsia="DFKai-SB" w:hAnsi="Times New Roman" w:cs="Times New Roman"/>
          <w:iCs/>
          <w:color w:val="00B0F0"/>
          <w:sz w:val="24"/>
          <w:szCs w:val="24"/>
          <w:shd w:val="clear" w:color="auto" w:fill="FFFFFF"/>
        </w:rPr>
        <w:t>-Canto</w:t>
      </w:r>
    </w:p>
    <w:p w14:paraId="7C30A204" w14:textId="77777777" w:rsidR="00B94906" w:rsidRDefault="00B94906"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Objective 2-1: </w:t>
      </w:r>
      <w:r w:rsidR="00276C5A">
        <w:rPr>
          <w:rFonts w:ascii="Times New Roman" w:eastAsia="DFKai-SB" w:hAnsi="Times New Roman" w:cs="Times New Roman"/>
          <w:iCs/>
          <w:color w:val="00B0F0"/>
          <w:sz w:val="24"/>
          <w:szCs w:val="24"/>
          <w:shd w:val="clear" w:color="auto" w:fill="FFFFFF"/>
        </w:rPr>
        <w:t>Provide a revised annotate</w:t>
      </w:r>
      <w:r>
        <w:rPr>
          <w:rFonts w:ascii="Times New Roman" w:eastAsia="DFKai-SB" w:hAnsi="Times New Roman" w:cs="Times New Roman"/>
          <w:iCs/>
          <w:color w:val="00B0F0"/>
          <w:sz w:val="24"/>
          <w:szCs w:val="24"/>
          <w:shd w:val="clear" w:color="auto" w:fill="FFFFFF"/>
        </w:rPr>
        <w:t xml:space="preserve">d list of all species recorded (Put on the </w:t>
      </w:r>
      <w:proofErr w:type="spellStart"/>
      <w:r>
        <w:rPr>
          <w:rFonts w:ascii="Times New Roman" w:eastAsia="DFKai-SB" w:hAnsi="Times New Roman" w:cs="Times New Roman"/>
          <w:iCs/>
          <w:color w:val="00B0F0"/>
          <w:sz w:val="24"/>
          <w:szCs w:val="24"/>
          <w:shd w:val="clear" w:color="auto" w:fill="FFFFFF"/>
        </w:rPr>
        <w:t>Xeno</w:t>
      </w:r>
      <w:proofErr w:type="spellEnd"/>
      <w:r>
        <w:rPr>
          <w:rFonts w:ascii="Times New Roman" w:eastAsia="DFKai-SB" w:hAnsi="Times New Roman" w:cs="Times New Roman"/>
          <w:iCs/>
          <w:color w:val="00B0F0"/>
          <w:sz w:val="24"/>
          <w:szCs w:val="24"/>
          <w:shd w:val="clear" w:color="auto" w:fill="FFFFFF"/>
        </w:rPr>
        <w:t xml:space="preserve"> and Cornell</w:t>
      </w:r>
      <w:r w:rsidR="002D0AF7">
        <w:rPr>
          <w:rFonts w:ascii="Times New Roman" w:eastAsia="DFKai-SB" w:hAnsi="Times New Roman" w:cs="Times New Roman"/>
          <w:iCs/>
          <w:color w:val="00B0F0"/>
          <w:sz w:val="24"/>
          <w:szCs w:val="24"/>
          <w:shd w:val="clear" w:color="auto" w:fill="FFFFFF"/>
        </w:rPr>
        <w:t xml:space="preserve"> lab of ornithology. </w:t>
      </w:r>
    </w:p>
    <w:p w14:paraId="70C4644B" w14:textId="77777777"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p>
    <w:p w14:paraId="3948805E" w14:textId="77777777"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p>
    <w:p w14:paraId="2D715803" w14:textId="77777777" w:rsidR="00B74E0B" w:rsidRDefault="004C6742"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Our first objective in this study was to provide a revised annotated list of all species within the coastal portion of the IRD and to note their general abundance. Second, we assessed changes in the presence of breeding species by comparing our records to the </w:t>
      </w:r>
      <w:proofErr w:type="spellStart"/>
      <w:r>
        <w:rPr>
          <w:rFonts w:ascii="Times New Roman" w:eastAsia="DFKai-SB" w:hAnsi="Times New Roman" w:cs="Times New Roman"/>
          <w:iCs/>
          <w:color w:val="00B0F0"/>
          <w:sz w:val="24"/>
          <w:szCs w:val="24"/>
          <w:shd w:val="clear" w:color="auto" w:fill="FFFFFF"/>
        </w:rPr>
        <w:t>historicl</w:t>
      </w:r>
      <w:proofErr w:type="spellEnd"/>
      <w:r>
        <w:rPr>
          <w:rFonts w:ascii="Times New Roman" w:eastAsia="DFKai-SB" w:hAnsi="Times New Roman" w:cs="Times New Roman"/>
          <w:iCs/>
          <w:color w:val="00B0F0"/>
          <w:sz w:val="24"/>
          <w:szCs w:val="24"/>
          <w:shd w:val="clear" w:color="auto" w:fill="FFFFFF"/>
        </w:rPr>
        <w:t xml:space="preserve"> account of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1962. Third, we examined the avifaunal composition of the IRD in comparison to that of adjacent coastal Arctic areas within Eastern Siberia to investigate unique and shared attributes of the IRD avifauna. Finally, we compared records for these areas to breeding records from the Chukotka Peninsula to examine the west-east gra</w:t>
      </w:r>
      <w:bookmarkStart w:id="6" w:name="_GoBack"/>
      <w:bookmarkEnd w:id="6"/>
      <w:r>
        <w:rPr>
          <w:rFonts w:ascii="Times New Roman" w:eastAsia="DFKai-SB" w:hAnsi="Times New Roman" w:cs="Times New Roman"/>
          <w:iCs/>
          <w:color w:val="00B0F0"/>
          <w:sz w:val="24"/>
          <w:szCs w:val="24"/>
          <w:shd w:val="clear" w:color="auto" w:fill="FFFFFF"/>
        </w:rPr>
        <w:t xml:space="preserve">dient suggested by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and the regional groupings proposed by </w:t>
      </w:r>
      <w:proofErr w:type="spellStart"/>
      <w:r>
        <w:rPr>
          <w:rFonts w:ascii="Times New Roman" w:eastAsia="DFKai-SB" w:hAnsi="Times New Roman" w:cs="Times New Roman"/>
          <w:iCs/>
          <w:color w:val="00B0F0"/>
          <w:sz w:val="24"/>
          <w:szCs w:val="24"/>
          <w:shd w:val="clear" w:color="auto" w:fill="FFFFFF"/>
        </w:rPr>
        <w:t>Zasypkin</w:t>
      </w:r>
      <w:proofErr w:type="spellEnd"/>
      <w:r>
        <w:rPr>
          <w:rFonts w:ascii="Times New Roman" w:eastAsia="DFKai-SB" w:hAnsi="Times New Roman" w:cs="Times New Roman"/>
          <w:iCs/>
          <w:color w:val="00B0F0"/>
          <w:sz w:val="24"/>
          <w:szCs w:val="24"/>
          <w:shd w:val="clear" w:color="auto" w:fill="FFFFFF"/>
        </w:rPr>
        <w:t xml:space="preserve"> 1981.</w:t>
      </w:r>
      <w:r w:rsidR="00B74E0B">
        <w:rPr>
          <w:rFonts w:ascii="Times New Roman" w:eastAsia="DFKai-SB" w:hAnsi="Times New Roman" w:cs="Times New Roman" w:hint="eastAsia"/>
          <w:iCs/>
          <w:color w:val="00B0F0"/>
          <w:sz w:val="24"/>
          <w:szCs w:val="24"/>
          <w:shd w:val="clear" w:color="auto" w:fill="FFFFFF"/>
        </w:rPr>
        <w:t xml:space="preserve"> </w:t>
      </w:r>
    </w:p>
    <w:p w14:paraId="704A37F7" w14:textId="77777777"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14:paraId="6A51E681" w14:textId="77777777" w:rsidR="00B74E0B" w:rsidRPr="008E2AB2" w:rsidRDefault="00B74E0B" w:rsidP="00B74E0B">
      <w:pPr>
        <w:spacing w:after="0" w:line="240" w:lineRule="auto"/>
        <w:rPr>
          <w:rFonts w:ascii="Times New Roman" w:eastAsia="DFKai-SB" w:hAnsi="Times New Roman" w:cs="Times New Roman"/>
          <w:iCs/>
          <w:color w:val="00B0F0"/>
          <w:sz w:val="24"/>
          <w:szCs w:val="24"/>
          <w:shd w:val="clear" w:color="auto" w:fill="FFFFFF"/>
        </w:rPr>
      </w:pPr>
      <w:r>
        <w:rPr>
          <w:rFonts w:ascii="Calibri" w:hAnsi="Calibri" w:cs="Calibri"/>
          <w:color w:val="000000"/>
          <w:shd w:val="clear" w:color="auto" w:fill="FFFFFF"/>
        </w:rPr>
        <w:t xml:space="preserve">I think the project is very good. No need to hurry, calmly write more details about the method with automatic sound recorder. </w:t>
      </w:r>
      <w:proofErr w:type="gramStart"/>
      <w:r>
        <w:rPr>
          <w:rFonts w:ascii="Calibri" w:hAnsi="Calibri" w:cs="Calibri"/>
          <w:color w:val="000000"/>
          <w:shd w:val="clear" w:color="auto" w:fill="FFFFFF"/>
        </w:rPr>
        <w:t>it's</w:t>
      </w:r>
      <w:proofErr w:type="gramEnd"/>
      <w:r>
        <w:rPr>
          <w:rFonts w:ascii="Calibri" w:hAnsi="Calibri" w:cs="Calibri"/>
          <w:color w:val="000000"/>
          <w:shd w:val="clear" w:color="auto" w:fill="FFFFFF"/>
        </w:rPr>
        <w:t xml:space="preserve"> will be new method for monitoring of birds of tundra. You are right not enough researchers because very hard natural conditions and too long distance from Yakutsk. The time for accounting birds too short. </w:t>
      </w:r>
      <w:proofErr w:type="gramStart"/>
      <w:r>
        <w:rPr>
          <w:rFonts w:ascii="Calibri" w:hAnsi="Calibri" w:cs="Calibri"/>
          <w:color w:val="000000"/>
          <w:shd w:val="clear" w:color="auto" w:fill="FFFFFF"/>
        </w:rPr>
        <w:t>I'm</w:t>
      </w:r>
      <w:proofErr w:type="gramEnd"/>
      <w:r>
        <w:rPr>
          <w:rFonts w:ascii="Calibri" w:hAnsi="Calibri" w:cs="Calibri"/>
          <w:color w:val="000000"/>
          <w:shd w:val="clear" w:color="auto" w:fill="FFFFFF"/>
        </w:rPr>
        <w:t xml:space="preserve"> plan to back to Yakutsk on </w:t>
      </w:r>
      <w:r>
        <w:rPr>
          <w:rStyle w:val="aqj"/>
          <w:rFonts w:ascii="Calibri" w:hAnsi="Calibri" w:cs="Calibri"/>
          <w:color w:val="000000"/>
          <w:shd w:val="clear" w:color="auto" w:fill="FFFFFF"/>
        </w:rPr>
        <w:t>06 July</w:t>
      </w:r>
      <w:r>
        <w:rPr>
          <w:rFonts w:ascii="Calibri" w:hAnsi="Calibri" w:cs="Calibri"/>
          <w:color w:val="000000"/>
          <w:shd w:val="clear" w:color="auto" w:fill="FFFFFF"/>
        </w:rPr>
        <w:t>. Need to choice the points for an annual voice recording on the different biotopes.</w:t>
      </w:r>
    </w:p>
    <w:p w14:paraId="6304D2BB" w14:textId="77777777"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14:paraId="4B15310A" w14:textId="77777777" w:rsidR="008A08C6" w:rsidRPr="008E2AB2" w:rsidRDefault="00744B1A" w:rsidP="008A08C6">
      <w:pPr>
        <w:rPr>
          <w:rFonts w:ascii="Times New Roman" w:eastAsia="DFKai-SB" w:hAnsi="Times New Roman" w:cs="Times New Roman"/>
          <w:i/>
          <w:iCs/>
          <w:color w:val="3C3D3E"/>
          <w:sz w:val="24"/>
          <w:szCs w:val="24"/>
          <w:shd w:val="clear" w:color="auto" w:fill="FFFFFF"/>
        </w:rPr>
      </w:pPr>
      <w:r>
        <w:rPr>
          <w:rFonts w:ascii="Times New Roman" w:eastAsia="DFKai-SB" w:hAnsi="Times New Roman" w:cs="Times New Roman"/>
          <w:i/>
          <w:iCs/>
          <w:color w:val="3C3D3E"/>
          <w:sz w:val="24"/>
          <w:szCs w:val="24"/>
          <w:shd w:val="clear" w:color="auto" w:fill="FFFFFF"/>
        </w:rPr>
        <w:br w:type="page"/>
      </w:r>
    </w:p>
    <w:p w14:paraId="07073610" w14:textId="77777777"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2F70B4">
        <w:rPr>
          <w:rFonts w:ascii="Times New Roman" w:eastAsia="DFKai-SB" w:hAnsi="Times New Roman" w:cs="Times New Roman"/>
          <w:b/>
          <w:bCs/>
          <w:color w:val="3C3D3E"/>
          <w:sz w:val="24"/>
          <w:szCs w:val="24"/>
          <w:highlight w:val="yellow"/>
          <w:shd w:val="clear" w:color="auto" w:fill="FFFFFF"/>
        </w:rPr>
        <w:lastRenderedPageBreak/>
        <w:t>Methodology Detail</w:t>
      </w:r>
    </w:p>
    <w:p w14:paraId="3AB1A6BB" w14:textId="77777777"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14:paraId="4C562023" w14:textId="77777777"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14:paraId="1F1BAE24" w14:textId="77777777"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14:paraId="03F4633D" w14:textId="77777777"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 xml:space="preserve">Indigirka river delta (IRD)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proofErr w:type="gramStart"/>
      <w:r w:rsidR="004A3B64" w:rsidRPr="008F56E4">
        <w:rPr>
          <w:rFonts w:ascii="Times New Roman" w:eastAsia="DFKai-SB" w:hAnsi="Times New Roman" w:cs="Times New Roman"/>
          <w:iCs/>
          <w:color w:val="0070C0"/>
          <w:sz w:val="24"/>
          <w:szCs w:val="24"/>
          <w:shd w:val="clear" w:color="auto" w:fill="FFFFFF"/>
        </w:rPr>
        <w:t>lake</w:t>
      </w:r>
      <w:proofErr w:type="gramEnd"/>
      <w:r w:rsidR="004A3B64"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-4</w:t>
      </w:r>
      <w:del w:id="7" w:author="Sunny" w:date="2018-06-23T20:40:00Z">
        <w:r w:rsidR="00F67B2C" w:rsidRPr="008F56E4" w:rsidDel="002F70B4">
          <w:rPr>
            <w:rFonts w:ascii="Times New Roman" w:eastAsia="DFKai-SB" w:hAnsi="Times New Roman" w:cs="Times New Roman"/>
            <w:iCs/>
            <w:color w:val="0070C0"/>
            <w:sz w:val="24"/>
            <w:szCs w:val="24"/>
            <w:shd w:val="clear" w:color="auto" w:fill="FFFFFF"/>
          </w:rPr>
          <w:delText xml:space="preserve"> </w:delText>
        </w:r>
      </w:del>
      <w:ins w:id="8" w:author="Sunny" w:date="2018-06-23T20:40:00Z">
        <w:r w:rsidR="002F70B4" w:rsidRPr="008F56E4">
          <w:rPr>
            <w:rFonts w:ascii="Times New Roman" w:eastAsia="DFKai-SB" w:hAnsi="Times New Roman" w:cs="Times New Roman"/>
            <w:iCs/>
            <w:color w:val="0070C0"/>
            <w:sz w:val="24"/>
            <w:szCs w:val="24"/>
            <w:shd w:val="clear" w:color="auto" w:fill="FFFFFF"/>
          </w:rPr>
          <w:t xml:space="preserve">˚C </w:t>
        </w:r>
      </w:ins>
      <w:r w:rsidR="00F67B2C" w:rsidRPr="008F56E4">
        <w:rPr>
          <w:rFonts w:ascii="Times New Roman" w:eastAsia="DFKai-SB" w:hAnsi="Times New Roman" w:cs="Times New Roman"/>
          <w:iCs/>
          <w:color w:val="0070C0"/>
          <w:sz w:val="24"/>
          <w:szCs w:val="24"/>
          <w:shd w:val="clear" w:color="auto" w:fill="FFFFFF"/>
        </w:rPr>
        <w:t xml:space="preserve">to 22˚C, with an average of 5˚C. </w:t>
      </w:r>
      <w:r w:rsidR="00F14118">
        <w:rPr>
          <w:rFonts w:ascii="Times New Roman" w:eastAsia="DFKai-SB" w:hAnsi="Times New Roman" w:cs="Times New Roman"/>
          <w:iCs/>
          <w:color w:val="0070C0"/>
          <w:sz w:val="24"/>
          <w:szCs w:val="24"/>
          <w:shd w:val="clear" w:color="auto" w:fill="FFFFFF"/>
        </w:rPr>
        <w:t>T</w:t>
      </w:r>
      <w:r w:rsidR="003F5EDA">
        <w:rPr>
          <w:rFonts w:ascii="Times New Roman" w:eastAsia="DFKai-SB" w:hAnsi="Times New Roman" w:cs="Times New Roman"/>
          <w:iCs/>
          <w:color w:val="0070C0"/>
          <w:sz w:val="24"/>
          <w:szCs w:val="24"/>
          <w:shd w:val="clear" w:color="auto" w:fill="FFFFFF"/>
        </w:rPr>
        <w:t>wo</w:t>
      </w:r>
      <w:r w:rsidR="00F14118">
        <w:rPr>
          <w:rFonts w:ascii="Times New Roman" w:eastAsia="DFKai-SB" w:hAnsi="Times New Roman" w:cs="Times New Roman"/>
          <w:iCs/>
          <w:color w:val="0070C0"/>
          <w:sz w:val="24"/>
          <w:szCs w:val="24"/>
          <w:shd w:val="clear" w:color="auto" w:fill="FFFFFF"/>
        </w:rPr>
        <w:t xml:space="preserve"> different habitats </w:t>
      </w:r>
      <w:proofErr w:type="gramStart"/>
      <w:r w:rsidR="00F14118">
        <w:rPr>
          <w:rFonts w:ascii="Times New Roman" w:eastAsia="DFKai-SB" w:hAnsi="Times New Roman" w:cs="Times New Roman"/>
          <w:iCs/>
          <w:color w:val="0070C0"/>
          <w:sz w:val="24"/>
          <w:szCs w:val="24"/>
          <w:shd w:val="clear" w:color="auto" w:fill="FFFFFF"/>
        </w:rPr>
        <w:t>will be monitored</w:t>
      </w:r>
      <w:proofErr w:type="gramEnd"/>
      <w:r w:rsidR="00F14118">
        <w:rPr>
          <w:rFonts w:ascii="Times New Roman" w:eastAsia="DFKai-SB" w:hAnsi="Times New Roman" w:cs="Times New Roman"/>
          <w:iCs/>
          <w:color w:val="0070C0"/>
          <w:sz w:val="24"/>
          <w:szCs w:val="24"/>
          <w:shd w:val="clear" w:color="auto" w:fill="FFFFFF"/>
        </w:rPr>
        <w:t xml:space="preserve"> with </w:t>
      </w:r>
      <w:r w:rsidR="00716468">
        <w:rPr>
          <w:rFonts w:ascii="Times New Roman" w:eastAsia="DFKai-SB" w:hAnsi="Times New Roman" w:cs="Times New Roman"/>
          <w:iCs/>
          <w:color w:val="0070C0"/>
          <w:sz w:val="24"/>
          <w:szCs w:val="24"/>
          <w:shd w:val="clear" w:color="auto" w:fill="FFFFFF"/>
        </w:rPr>
        <w:t>two</w:t>
      </w:r>
      <w:r w:rsidR="00F14118">
        <w:rPr>
          <w:rFonts w:ascii="Times New Roman" w:eastAsia="DFKai-SB" w:hAnsi="Times New Roman" w:cs="Times New Roman"/>
          <w:iCs/>
          <w:color w:val="0070C0"/>
          <w:sz w:val="24"/>
          <w:szCs w:val="24"/>
          <w:shd w:val="clear" w:color="auto" w:fill="FFFFFF"/>
        </w:rPr>
        <w:t xml:space="preserve"> sets of recording systems. </w:t>
      </w:r>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lake that we will use during the fieldwork. Food supply and fuel </w:t>
      </w:r>
      <w:proofErr w:type="gramStart"/>
      <w:r w:rsidR="00953944" w:rsidRPr="008F56E4">
        <w:rPr>
          <w:rFonts w:ascii="Times New Roman" w:eastAsia="DFKai-SB" w:hAnsi="Times New Roman" w:cs="Times New Roman"/>
          <w:iCs/>
          <w:color w:val="0070C0"/>
          <w:sz w:val="24"/>
          <w:szCs w:val="24"/>
          <w:shd w:val="clear" w:color="auto" w:fill="FFFFFF"/>
        </w:rPr>
        <w:t>will be purchased</w:t>
      </w:r>
      <w:proofErr w:type="gramEnd"/>
      <w:r w:rsidR="00953944"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6"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 </w:t>
      </w:r>
    </w:p>
    <w:p w14:paraId="518FCB90" w14:textId="77777777"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14:paraId="14813A31" w14:textId="77777777"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14:paraId="3CA22C56" w14:textId="77777777"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14:paraId="348BC479" w14:textId="77777777"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is 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14:paraId="70FD18A4" w14:textId="77777777"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intraspecific competition with Siberian Crane. </w:t>
      </w:r>
    </w:p>
    <w:p w14:paraId="38A73EBE" w14:textId="77777777"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The population of Rough-legged Buzzard is decreasing due to the agriculture management in the south Asia (i.e., poison rats).</w:t>
      </w:r>
    </w:p>
    <w:p w14:paraId="031EDFE9" w14:textId="77777777"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 Not yet well studied in Indigirka river</w:t>
      </w:r>
    </w:p>
    <w:p w14:paraId="52809BCD" w14:textId="77777777"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14:paraId="2AE5DD1F" w14:textId="77777777"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14:paraId="4F60A9FB" w14:textId="77777777"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autonomous recording unit (ARU)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 xml:space="preserve">20Hz to </w:t>
      </w:r>
      <w:proofErr w:type="gramStart"/>
      <w:r w:rsidR="00286246" w:rsidRPr="003617DC">
        <w:rPr>
          <w:rFonts w:ascii="Times New Roman" w:eastAsia="DFKai-SB" w:hAnsi="Times New Roman" w:cs="Times New Roman"/>
          <w:iCs/>
          <w:color w:val="0070C0"/>
          <w:sz w:val="24"/>
          <w:szCs w:val="24"/>
          <w:shd w:val="clear" w:color="auto" w:fill="FFFFFF"/>
        </w:rPr>
        <w:t>48kHz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14:paraId="4A65D31B" w14:textId="77777777"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14:paraId="3F60933E" w14:textId="77777777" w:rsidR="005D6A2A" w:rsidRPr="003F5ED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commentRangeStart w:id="9"/>
      <w:r w:rsidR="004B396F">
        <w:rPr>
          <w:rFonts w:ascii="Times New Roman" w:eastAsia="DFKai-SB" w:hAnsi="Times New Roman" w:cs="Times New Roman"/>
          <w:iCs/>
          <w:color w:val="0070C0"/>
          <w:sz w:val="24"/>
          <w:szCs w:val="24"/>
          <w:shd w:val="clear" w:color="auto" w:fill="FFFFFF"/>
        </w:rPr>
        <w:t>10 minutes per hour</w:t>
      </w:r>
      <w:commentRangeEnd w:id="9"/>
      <w:r w:rsidR="00F35246">
        <w:rPr>
          <w:rStyle w:val="CommentReference"/>
        </w:rPr>
        <w:commentReference w:id="9"/>
      </w:r>
      <w:r w:rsidR="004B396F">
        <w:rPr>
          <w:rFonts w:ascii="Times New Roman" w:eastAsia="DFKai-SB" w:hAnsi="Times New Roman" w:cs="Times New Roman"/>
          <w:iCs/>
          <w:color w:val="0070C0"/>
          <w:sz w:val="24"/>
          <w:szCs w:val="24"/>
          <w:shd w:val="clear" w:color="auto" w:fill="FFFFFF"/>
        </w:rPr>
        <w:t xml:space="preserve">, </w:t>
      </w:r>
      <w:r>
        <w:rPr>
          <w:rFonts w:ascii="Times New Roman" w:eastAsia="DFKai-SB" w:hAnsi="Times New Roman" w:cs="Times New Roman"/>
          <w:iCs/>
          <w:color w:val="0070C0"/>
          <w:sz w:val="24"/>
          <w:szCs w:val="24"/>
          <w:shd w:val="clear" w:color="auto" w:fill="FFFFFF"/>
        </w:rPr>
        <w:t xml:space="preserve">24 hours a day during the breeding season.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vocalization under midnight sun</w:t>
      </w:r>
      <w:r w:rsidR="004B396F">
        <w:rPr>
          <w:rFonts w:ascii="Times New Roman" w:eastAsia="DFKai-SB" w:hAnsi="Times New Roman" w:cs="Times New Roman"/>
          <w:iCs/>
          <w:color w:val="0070C0"/>
          <w:sz w:val="24"/>
          <w:szCs w:val="24"/>
          <w:shd w:val="clear" w:color="auto" w:fill="FFFFFF"/>
        </w:rPr>
        <w:t xml:space="preserve">. </w:t>
      </w:r>
    </w:p>
    <w:p w14:paraId="76FD8298" w14:textId="77777777"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lastRenderedPageBreak/>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14:paraId="7687EF96" w14:textId="77777777"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del w:id="10" w:author="Sunny" w:date="2018-06-23T20:47:00Z">
        <w:r w:rsidRPr="0071539D" w:rsidDel="00F35246">
          <w:rPr>
            <w:rFonts w:ascii="Times New Roman" w:eastAsia="DFKai-SB" w:hAnsi="Times New Roman" w:cs="Times New Roman"/>
            <w:iCs/>
            <w:color w:val="0070C0"/>
            <w:sz w:val="24"/>
            <w:szCs w:val="24"/>
            <w:shd w:val="clear" w:color="auto" w:fill="FFFFFF"/>
          </w:rPr>
          <w:delText xml:space="preserve">The audio recordings collected in the field will be analyzed in the laboratory by human experts. </w:delText>
        </w:r>
      </w:del>
      <w:r w:rsidRPr="0071539D">
        <w:rPr>
          <w:rFonts w:ascii="Times New Roman" w:eastAsia="DFKai-SB" w:hAnsi="Times New Roman" w:cs="Times New Roman"/>
          <w:iCs/>
          <w:color w:val="0070C0"/>
          <w:sz w:val="24"/>
          <w:szCs w:val="24"/>
          <w:shd w:val="clear" w:color="auto" w:fill="FFFFFF"/>
        </w:rPr>
        <w:t>The analysis 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logistic occupancy model 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 For each audio file we will then be able to derive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14:paraId="57FF3CC2" w14:textId="77777777"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14:paraId="75CAD4A3" w14:textId="77777777" w:rsidR="008E2AB2" w:rsidRPr="00716468" w:rsidRDefault="004B32F3" w:rsidP="008A1228">
      <w:pPr>
        <w:spacing w:after="0" w:line="240" w:lineRule="auto"/>
        <w:rPr>
          <w:rFonts w:ascii="Times New Roman" w:eastAsia="DFKai-SB" w:hAnsi="Times New Roman" w:cs="Times New Roman"/>
          <w:b/>
          <w:iCs/>
          <w:color w:val="0070C0"/>
          <w:sz w:val="24"/>
          <w:szCs w:val="24"/>
          <w:shd w:val="clear" w:color="auto" w:fill="FFFFFF"/>
        </w:rPr>
      </w:pPr>
      <w:r w:rsidRPr="00716468">
        <w:rPr>
          <w:rFonts w:ascii="Times New Roman" w:eastAsia="DFKai-SB" w:hAnsi="Times New Roman" w:cs="Times New Roman"/>
          <w:b/>
          <w:iCs/>
          <w:color w:val="0070C0"/>
          <w:sz w:val="24"/>
          <w:szCs w:val="24"/>
          <w:shd w:val="clear" w:color="auto" w:fill="FFFFFF"/>
        </w:rPr>
        <w:t>Project t</w:t>
      </w:r>
      <w:r w:rsidR="00A9638F" w:rsidRPr="00716468">
        <w:rPr>
          <w:rFonts w:ascii="Times New Roman" w:eastAsia="DFKai-SB" w:hAnsi="Times New Roman" w:cs="Times New Roman"/>
          <w:b/>
          <w:iCs/>
          <w:color w:val="0070C0"/>
          <w:sz w:val="24"/>
          <w:szCs w:val="24"/>
          <w:shd w:val="clear" w:color="auto" w:fill="FFFFFF"/>
        </w:rPr>
        <w:t>i</w:t>
      </w:r>
      <w:r w:rsidRPr="00716468">
        <w:rPr>
          <w:rFonts w:ascii="Times New Roman" w:eastAsia="DFKai-SB" w:hAnsi="Times New Roman" w:cs="Times New Roman" w:hint="eastAsia"/>
          <w:b/>
          <w:iCs/>
          <w:color w:val="0070C0"/>
          <w:sz w:val="24"/>
          <w:szCs w:val="24"/>
          <w:shd w:val="clear" w:color="auto" w:fill="FFFFFF"/>
        </w:rPr>
        <w:t>me</w:t>
      </w:r>
      <w:r w:rsidR="00A9638F" w:rsidRPr="00716468">
        <w:rPr>
          <w:rFonts w:ascii="Times New Roman" w:eastAsia="DFKai-SB" w:hAnsi="Times New Roman" w:cs="Times New Roman" w:hint="eastAsia"/>
          <w:b/>
          <w:iCs/>
          <w:color w:val="0070C0"/>
          <w:sz w:val="24"/>
          <w:szCs w:val="24"/>
          <w:shd w:val="clear" w:color="auto" w:fill="FFFFFF"/>
        </w:rPr>
        <w:t>line</w:t>
      </w:r>
    </w:p>
    <w:p w14:paraId="014C5C37" w14:textId="77777777" w:rsidR="00C46162" w:rsidRPr="00A9638F" w:rsidRDefault="00C46162" w:rsidP="008A1228">
      <w:pPr>
        <w:spacing w:after="0" w:line="240" w:lineRule="auto"/>
        <w:rPr>
          <w:rFonts w:ascii="Times New Roman" w:eastAsia="DFKai-SB" w:hAnsi="Times New Roman" w:cs="Times New Roman"/>
          <w:b/>
          <w:iCs/>
          <w:color w:val="00B0F0"/>
          <w:sz w:val="24"/>
          <w:szCs w:val="24"/>
          <w:shd w:val="clear" w:color="auto" w:fill="FFFFFF"/>
        </w:rPr>
      </w:pPr>
    </w:p>
    <w:tbl>
      <w:tblPr>
        <w:tblStyle w:val="TableGrid"/>
        <w:tblW w:w="11677" w:type="dxa"/>
        <w:tblInd w:w="-1281" w:type="dxa"/>
        <w:tblLook w:val="04A0" w:firstRow="1" w:lastRow="0" w:firstColumn="1" w:lastColumn="0" w:noHBand="0" w:noVBand="1"/>
      </w:tblPr>
      <w:tblGrid>
        <w:gridCol w:w="2236"/>
        <w:gridCol w:w="932"/>
        <w:gridCol w:w="945"/>
        <w:gridCol w:w="958"/>
        <w:gridCol w:w="950"/>
        <w:gridCol w:w="952"/>
        <w:gridCol w:w="937"/>
        <w:gridCol w:w="919"/>
        <w:gridCol w:w="963"/>
        <w:gridCol w:w="945"/>
        <w:gridCol w:w="940"/>
      </w:tblGrid>
      <w:tr w:rsidR="00C46162" w14:paraId="0E31065C" w14:textId="77777777" w:rsidTr="00C46162">
        <w:trPr>
          <w:trHeight w:val="287"/>
        </w:trPr>
        <w:tc>
          <w:tcPr>
            <w:tcW w:w="2236" w:type="dxa"/>
          </w:tcPr>
          <w:p w14:paraId="697A6C2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189389D5"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Jan.</w:t>
            </w:r>
          </w:p>
        </w:tc>
        <w:tc>
          <w:tcPr>
            <w:tcW w:w="945" w:type="dxa"/>
          </w:tcPr>
          <w:p w14:paraId="6F1B6CC5"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Feb.</w:t>
            </w:r>
          </w:p>
        </w:tc>
        <w:tc>
          <w:tcPr>
            <w:tcW w:w="958" w:type="dxa"/>
          </w:tcPr>
          <w:p w14:paraId="0A28AAD8"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Mar.</w:t>
            </w:r>
          </w:p>
        </w:tc>
        <w:tc>
          <w:tcPr>
            <w:tcW w:w="950" w:type="dxa"/>
          </w:tcPr>
          <w:p w14:paraId="552EDBE3"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Apr.</w:t>
            </w:r>
          </w:p>
        </w:tc>
        <w:tc>
          <w:tcPr>
            <w:tcW w:w="952" w:type="dxa"/>
          </w:tcPr>
          <w:p w14:paraId="01B66EE2"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May</w:t>
            </w:r>
          </w:p>
        </w:tc>
        <w:tc>
          <w:tcPr>
            <w:tcW w:w="937" w:type="dxa"/>
          </w:tcPr>
          <w:p w14:paraId="4EC8784B"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Jun.</w:t>
            </w:r>
          </w:p>
        </w:tc>
        <w:tc>
          <w:tcPr>
            <w:tcW w:w="919" w:type="dxa"/>
          </w:tcPr>
          <w:p w14:paraId="7BBBA4D2"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Jul.</w:t>
            </w:r>
          </w:p>
        </w:tc>
        <w:tc>
          <w:tcPr>
            <w:tcW w:w="963" w:type="dxa"/>
          </w:tcPr>
          <w:p w14:paraId="68AEF962"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Aug.</w:t>
            </w:r>
          </w:p>
        </w:tc>
        <w:tc>
          <w:tcPr>
            <w:tcW w:w="945" w:type="dxa"/>
          </w:tcPr>
          <w:p w14:paraId="1BA2106D"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Sep.</w:t>
            </w:r>
          </w:p>
        </w:tc>
        <w:tc>
          <w:tcPr>
            <w:tcW w:w="940" w:type="dxa"/>
          </w:tcPr>
          <w:p w14:paraId="335CE7AF"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Oct.</w:t>
            </w:r>
          </w:p>
        </w:tc>
      </w:tr>
      <w:tr w:rsidR="00C46162" w14:paraId="3B01887E" w14:textId="77777777" w:rsidTr="00C46162">
        <w:trPr>
          <w:trHeight w:val="277"/>
        </w:trPr>
        <w:tc>
          <w:tcPr>
            <w:tcW w:w="2236" w:type="dxa"/>
          </w:tcPr>
          <w:p w14:paraId="09CDAC7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325E6883"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6ADC3929"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1D89D65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4BF1094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78FE70D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543BC5D7"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1421ABF0"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6ACDE011"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7719C9C2"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335E12BC"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1D1BB813" w14:textId="77777777" w:rsidTr="00C46162">
        <w:trPr>
          <w:trHeight w:val="287"/>
        </w:trPr>
        <w:tc>
          <w:tcPr>
            <w:tcW w:w="2236" w:type="dxa"/>
          </w:tcPr>
          <w:p w14:paraId="44DE2D9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1A875E82"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56416F9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276340A3"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25B370F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7000FBE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70CCE71E"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7FCB633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38A9C517"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63FADF4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2A551537"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3B81F4C3" w14:textId="77777777" w:rsidTr="00C46162">
        <w:trPr>
          <w:trHeight w:val="277"/>
        </w:trPr>
        <w:tc>
          <w:tcPr>
            <w:tcW w:w="2236" w:type="dxa"/>
          </w:tcPr>
          <w:p w14:paraId="4B716341" w14:textId="77777777"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VISA application</w:t>
            </w:r>
          </w:p>
        </w:tc>
        <w:tc>
          <w:tcPr>
            <w:tcW w:w="932" w:type="dxa"/>
          </w:tcPr>
          <w:p w14:paraId="57F990D9"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1C36C5AD"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7C4A4673"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487DAA5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17FD333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67A2636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5BCC368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4454467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701FF4E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15035288"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2E22FB8A" w14:textId="77777777" w:rsidTr="00C46162">
        <w:trPr>
          <w:trHeight w:val="287"/>
        </w:trPr>
        <w:tc>
          <w:tcPr>
            <w:tcW w:w="2236" w:type="dxa"/>
          </w:tcPr>
          <w:p w14:paraId="0397B004" w14:textId="77777777" w:rsidR="00C46162" w:rsidRDefault="00C46162" w:rsidP="00C46162">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 xml:space="preserve">Field gear </w:t>
            </w:r>
          </w:p>
        </w:tc>
        <w:tc>
          <w:tcPr>
            <w:tcW w:w="932" w:type="dxa"/>
          </w:tcPr>
          <w:p w14:paraId="6D482E6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0528A13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02BDDAF5"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488594E9"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47AE996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1040887F"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16C135D3"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0D3A9049"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1ABDEF9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039CB6F1"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64FD6215" w14:textId="77777777" w:rsidTr="00C46162">
        <w:trPr>
          <w:trHeight w:val="287"/>
        </w:trPr>
        <w:tc>
          <w:tcPr>
            <w:tcW w:w="2236" w:type="dxa"/>
          </w:tcPr>
          <w:p w14:paraId="0F18BB9F"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42E2781C"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0526B09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3851C309"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33B407DD"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1C9E69B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044AC02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42B9E810"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7108967C"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718209B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24BC4059"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191A0872" w14:textId="77777777" w:rsidTr="00C46162">
        <w:trPr>
          <w:trHeight w:val="277"/>
        </w:trPr>
        <w:tc>
          <w:tcPr>
            <w:tcW w:w="2236" w:type="dxa"/>
          </w:tcPr>
          <w:p w14:paraId="67A8B1F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4DC057FA"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66FBE65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68C06D3F"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392BFB5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67559F81"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5AD4F77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3726AE1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61F210C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1E7AB3B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644DD610" w14:textId="77777777" w:rsidR="00C46162" w:rsidRDefault="00C46162" w:rsidP="005D6A2A">
            <w:pPr>
              <w:rPr>
                <w:rFonts w:ascii="Times New Roman" w:eastAsia="DFKai-SB" w:hAnsi="Times New Roman" w:cs="Times New Roman"/>
                <w:color w:val="3C3D3E"/>
                <w:sz w:val="24"/>
                <w:szCs w:val="24"/>
                <w:shd w:val="clear" w:color="auto" w:fill="FFFFFF"/>
              </w:rPr>
            </w:pPr>
          </w:p>
        </w:tc>
      </w:tr>
      <w:tr w:rsidR="00C46162" w14:paraId="59491A69" w14:textId="77777777" w:rsidTr="00C46162">
        <w:trPr>
          <w:trHeight w:val="287"/>
        </w:trPr>
        <w:tc>
          <w:tcPr>
            <w:tcW w:w="2236" w:type="dxa"/>
          </w:tcPr>
          <w:p w14:paraId="16C2AEB8"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14:paraId="45B59040"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616BC50F"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14:paraId="7E73BA2B"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14:paraId="38BA0F23"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14:paraId="54E393F2"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14:paraId="39AF89C6"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14:paraId="1E45491F"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14:paraId="6312FC15"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14:paraId="6A5D98F4" w14:textId="77777777"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14:paraId="23C1B4FD" w14:textId="77777777" w:rsidR="00C46162" w:rsidRDefault="00C46162" w:rsidP="005D6A2A">
            <w:pPr>
              <w:rPr>
                <w:rFonts w:ascii="Times New Roman" w:eastAsia="DFKai-SB" w:hAnsi="Times New Roman" w:cs="Times New Roman"/>
                <w:color w:val="3C3D3E"/>
                <w:sz w:val="24"/>
                <w:szCs w:val="24"/>
                <w:shd w:val="clear" w:color="auto" w:fill="FFFFFF"/>
              </w:rPr>
            </w:pPr>
          </w:p>
        </w:tc>
      </w:tr>
    </w:tbl>
    <w:p w14:paraId="64871971" w14:textId="77777777" w:rsidR="002D0AF7" w:rsidRPr="008E2AB2" w:rsidRDefault="002D0AF7" w:rsidP="005D6A2A">
      <w:pPr>
        <w:rPr>
          <w:rFonts w:ascii="Times New Roman" w:eastAsia="DFKai-SB" w:hAnsi="Times New Roman" w:cs="Times New Roman"/>
          <w:color w:val="3C3D3E"/>
          <w:sz w:val="24"/>
          <w:szCs w:val="24"/>
          <w:shd w:val="clear" w:color="auto" w:fill="FFFFFF"/>
        </w:rPr>
      </w:pPr>
    </w:p>
    <w:p w14:paraId="2DE7E216" w14:textId="77777777"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2F70B4">
        <w:rPr>
          <w:rFonts w:ascii="Times New Roman" w:eastAsia="DFKai-SB" w:hAnsi="Times New Roman" w:cs="Times New Roman"/>
          <w:b/>
          <w:bCs/>
          <w:color w:val="3C3D3E"/>
          <w:sz w:val="24"/>
          <w:szCs w:val="24"/>
          <w:highlight w:val="yellow"/>
          <w:shd w:val="clear" w:color="auto" w:fill="FFFFFF"/>
        </w:rPr>
        <w:t>Methodology Justification</w:t>
      </w:r>
    </w:p>
    <w:p w14:paraId="33D93E42" w14:textId="77777777"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14:paraId="303642C5" w14:textId="77777777" w:rsidR="008A1228" w:rsidRDefault="008A1228" w:rsidP="008A1228">
      <w:pPr>
        <w:spacing w:after="0" w:line="240" w:lineRule="auto"/>
        <w:rPr>
          <w:rFonts w:ascii="Times New Roman" w:eastAsia="DFKai-SB" w:hAnsi="Times New Roman" w:cs="Times New Roman"/>
          <w:color w:val="3C3D3E"/>
          <w:sz w:val="24"/>
          <w:szCs w:val="24"/>
          <w:shd w:val="clear" w:color="auto" w:fill="FFFFFF"/>
        </w:rPr>
      </w:pPr>
    </w:p>
    <w:p w14:paraId="2CAC3C69" w14:textId="77777777" w:rsidR="004C650D" w:rsidRDefault="004C650D" w:rsidP="008A1228">
      <w:pPr>
        <w:spacing w:after="0" w:line="240" w:lineRule="auto"/>
        <w:rPr>
          <w:rFonts w:ascii="Times New Roman" w:eastAsia="DFKai-SB" w:hAnsi="Times New Roman" w:cs="Times New Roman"/>
          <w:iCs/>
          <w:color w:val="0070C0"/>
          <w:sz w:val="24"/>
          <w:szCs w:val="24"/>
          <w:shd w:val="clear" w:color="auto" w:fill="FFFFFF"/>
        </w:rPr>
      </w:pPr>
      <w:r w:rsidRPr="00BB764A">
        <w:rPr>
          <w:rFonts w:ascii="Times New Roman" w:eastAsia="DFKai-SB" w:hAnsi="Times New Roman" w:cs="Times New Roman"/>
          <w:iCs/>
          <w:color w:val="0070C0"/>
          <w:sz w:val="24"/>
          <w:szCs w:val="24"/>
          <w:shd w:val="clear" w:color="auto" w:fill="FFFFFF"/>
        </w:rPr>
        <w:t xml:space="preserve">In the summer of 2017, I cooperated with </w:t>
      </w:r>
      <w:commentRangeStart w:id="11"/>
      <w:r w:rsidRPr="00BB764A">
        <w:rPr>
          <w:rFonts w:ascii="Times New Roman" w:eastAsia="DFKai-SB" w:hAnsi="Times New Roman" w:cs="Times New Roman"/>
          <w:iCs/>
          <w:color w:val="0070C0"/>
          <w:sz w:val="24"/>
          <w:szCs w:val="24"/>
          <w:shd w:val="clear" w:color="auto" w:fill="FFFFFF"/>
        </w:rPr>
        <w:t xml:space="preserve">Russian Academic of Sciences </w:t>
      </w:r>
      <w:commentRangeEnd w:id="11"/>
      <w:r w:rsidR="00F35246">
        <w:rPr>
          <w:rStyle w:val="CommentReference"/>
        </w:rPr>
        <w:commentReference w:id="11"/>
      </w:r>
      <w:r w:rsidRPr="00BB764A">
        <w:rPr>
          <w:rFonts w:ascii="Times New Roman" w:eastAsia="DFKai-SB" w:hAnsi="Times New Roman" w:cs="Times New Roman"/>
          <w:iCs/>
          <w:color w:val="0070C0"/>
          <w:sz w:val="24"/>
          <w:szCs w:val="24"/>
          <w:shd w:val="clear" w:color="auto" w:fill="FFFFFF"/>
        </w:rPr>
        <w:t>to record</w:t>
      </w:r>
      <w:r w:rsidR="00BB764A">
        <w:rPr>
          <w:rFonts w:ascii="Times New Roman" w:eastAsia="DFKai-SB" w:hAnsi="Times New Roman" w:cs="Times New Roman"/>
          <w:iCs/>
          <w:color w:val="0070C0"/>
          <w:sz w:val="24"/>
          <w:szCs w:val="24"/>
          <w:shd w:val="clear" w:color="auto" w:fill="FFFFFF"/>
        </w:rPr>
        <w:t xml:space="preserve"> tundra birds </w:t>
      </w:r>
      <w:r w:rsidRPr="00BB764A">
        <w:rPr>
          <w:rFonts w:ascii="Times New Roman" w:eastAsia="DFKai-SB" w:hAnsi="Times New Roman" w:cs="Times New Roman"/>
          <w:iCs/>
          <w:color w:val="0070C0"/>
          <w:sz w:val="24"/>
          <w:szCs w:val="24"/>
          <w:shd w:val="clear" w:color="auto" w:fill="FFFFFF"/>
        </w:rPr>
        <w:t xml:space="preserve">in the </w:t>
      </w:r>
      <w:r w:rsidRPr="005D6A2A">
        <w:rPr>
          <w:rFonts w:ascii="Times New Roman" w:eastAsia="DFKai-SB" w:hAnsi="Times New Roman" w:cs="Times New Roman"/>
          <w:iCs/>
          <w:color w:val="0070C0"/>
          <w:sz w:val="24"/>
          <w:szCs w:val="24"/>
          <w:shd w:val="clear" w:color="auto" w:fill="FFFFFF"/>
        </w:rPr>
        <w:t>Indigirka river delta (IRD)</w:t>
      </w:r>
      <w:r>
        <w:rPr>
          <w:rFonts w:ascii="Times New Roman" w:eastAsia="DFKai-SB" w:hAnsi="Times New Roman" w:cs="Times New Roman"/>
          <w:iCs/>
          <w:color w:val="0070C0"/>
          <w:sz w:val="24"/>
          <w:szCs w:val="24"/>
          <w:shd w:val="clear" w:color="auto" w:fill="FFFFFF"/>
        </w:rPr>
        <w:t xml:space="preserve"> area.</w:t>
      </w:r>
      <w:r w:rsidR="00BB764A">
        <w:rPr>
          <w:rFonts w:ascii="Times New Roman" w:eastAsia="DFKai-SB" w:hAnsi="Times New Roman" w:cs="Times New Roman"/>
          <w:iCs/>
          <w:color w:val="0070C0"/>
          <w:sz w:val="24"/>
          <w:szCs w:val="24"/>
          <w:shd w:val="clear" w:color="auto" w:fill="FFFFFF"/>
        </w:rPr>
        <w:t xml:space="preserve"> Based on the experience, I listed </w:t>
      </w:r>
      <w:r w:rsidR="00252655">
        <w:rPr>
          <w:rFonts w:ascii="Times New Roman" w:eastAsia="DFKai-SB" w:hAnsi="Times New Roman" w:cs="Times New Roman"/>
          <w:iCs/>
          <w:color w:val="0070C0"/>
          <w:sz w:val="24"/>
          <w:szCs w:val="24"/>
          <w:shd w:val="clear" w:color="auto" w:fill="FFFFFF"/>
        </w:rPr>
        <w:t xml:space="preserve">two potential constrains in this study and the </w:t>
      </w:r>
      <w:r w:rsidR="00BB764A">
        <w:rPr>
          <w:rFonts w:ascii="Times New Roman" w:eastAsia="DFKai-SB" w:hAnsi="Times New Roman" w:cs="Times New Roman"/>
          <w:iCs/>
          <w:color w:val="0070C0"/>
          <w:sz w:val="24"/>
          <w:szCs w:val="24"/>
          <w:shd w:val="clear" w:color="auto" w:fill="FFFFFF"/>
        </w:rPr>
        <w:t>reason</w:t>
      </w:r>
      <w:r w:rsidR="00606573">
        <w:rPr>
          <w:rFonts w:ascii="Times New Roman" w:eastAsia="DFKai-SB" w:hAnsi="Times New Roman" w:cs="Times New Roman"/>
          <w:iCs/>
          <w:color w:val="0070C0"/>
          <w:sz w:val="24"/>
          <w:szCs w:val="24"/>
          <w:shd w:val="clear" w:color="auto" w:fill="FFFFFF"/>
        </w:rPr>
        <w:t>s</w:t>
      </w:r>
      <w:r w:rsidR="00BB764A">
        <w:rPr>
          <w:rFonts w:ascii="Times New Roman" w:eastAsia="DFKai-SB" w:hAnsi="Times New Roman" w:cs="Times New Roman"/>
          <w:iCs/>
          <w:color w:val="0070C0"/>
          <w:sz w:val="24"/>
          <w:szCs w:val="24"/>
          <w:shd w:val="clear" w:color="auto" w:fill="FFFFFF"/>
        </w:rPr>
        <w:t xml:space="preserve"> why I am optimistic in achieving our goal</w:t>
      </w:r>
      <w:r w:rsidR="00606573">
        <w:rPr>
          <w:rFonts w:ascii="Times New Roman" w:eastAsia="DFKai-SB" w:hAnsi="Times New Roman" w:cs="Times New Roman"/>
          <w:iCs/>
          <w:color w:val="0070C0"/>
          <w:sz w:val="24"/>
          <w:szCs w:val="24"/>
          <w:shd w:val="clear" w:color="auto" w:fill="FFFFFF"/>
        </w:rPr>
        <w:t>s</w:t>
      </w:r>
      <w:r w:rsidR="00BB764A">
        <w:rPr>
          <w:rFonts w:ascii="Times New Roman" w:eastAsia="DFKai-SB" w:hAnsi="Times New Roman" w:cs="Times New Roman"/>
          <w:iCs/>
          <w:color w:val="0070C0"/>
          <w:sz w:val="24"/>
          <w:szCs w:val="24"/>
          <w:shd w:val="clear" w:color="auto" w:fill="FFFFFF"/>
        </w:rPr>
        <w:t xml:space="preserve">. </w:t>
      </w:r>
    </w:p>
    <w:p w14:paraId="66964E80" w14:textId="77777777" w:rsidR="00BA26E2" w:rsidRDefault="00BA26E2" w:rsidP="008A1228">
      <w:pPr>
        <w:spacing w:after="0" w:line="240" w:lineRule="auto"/>
        <w:rPr>
          <w:rFonts w:ascii="Times New Roman" w:eastAsia="DFKai-SB" w:hAnsi="Times New Roman" w:cs="Times New Roman"/>
          <w:iCs/>
          <w:color w:val="0070C0"/>
          <w:sz w:val="24"/>
          <w:szCs w:val="24"/>
          <w:shd w:val="clear" w:color="auto" w:fill="FFFFFF"/>
        </w:rPr>
      </w:pPr>
    </w:p>
    <w:p w14:paraId="2F4E73D8" w14:textId="77777777" w:rsidR="00BA26E2" w:rsidRPr="00BA26E2" w:rsidRDefault="00BA26E2" w:rsidP="00BA26E2">
      <w:pPr>
        <w:spacing w:after="0" w:line="240" w:lineRule="auto"/>
        <w:rPr>
          <w:rFonts w:ascii="Times New Roman" w:eastAsia="DFKai-SB" w:hAnsi="Times New Roman" w:cs="Times New Roman"/>
          <w:iCs/>
          <w:color w:val="0070C0"/>
          <w:sz w:val="24"/>
          <w:szCs w:val="24"/>
          <w:shd w:val="clear" w:color="auto" w:fill="FFFFFF"/>
        </w:rPr>
      </w:pPr>
      <w:r w:rsidRPr="00BA26E2">
        <w:rPr>
          <w:rFonts w:ascii="Times New Roman" w:eastAsia="DFKai-SB" w:hAnsi="Times New Roman" w:cs="Times New Roman"/>
          <w:iCs/>
          <w:color w:val="0070C0"/>
          <w:sz w:val="24"/>
          <w:szCs w:val="24"/>
          <w:shd w:val="clear" w:color="auto" w:fill="FFFFFF"/>
        </w:rPr>
        <w:t>Location selection</w:t>
      </w:r>
      <w:r>
        <w:rPr>
          <w:rFonts w:ascii="Times New Roman" w:eastAsia="DFKai-SB" w:hAnsi="Times New Roman" w:cs="Times New Roman"/>
          <w:iCs/>
          <w:color w:val="0070C0"/>
          <w:sz w:val="24"/>
          <w:szCs w:val="24"/>
          <w:shd w:val="clear" w:color="auto" w:fill="FFFFFF"/>
        </w:rPr>
        <w:t xml:space="preserve"> and </w:t>
      </w:r>
      <w:r w:rsidR="0030066D">
        <w:rPr>
          <w:rFonts w:ascii="Times New Roman" w:eastAsia="DFKai-SB" w:hAnsi="Times New Roman" w:cs="Times New Roman"/>
          <w:iCs/>
          <w:color w:val="0070C0"/>
          <w:sz w:val="24"/>
          <w:szCs w:val="24"/>
          <w:shd w:val="clear" w:color="auto" w:fill="FFFFFF"/>
        </w:rPr>
        <w:t>accessibility</w:t>
      </w:r>
    </w:p>
    <w:p w14:paraId="6FBEFC28" w14:textId="77777777" w:rsidR="004C650D" w:rsidRDefault="00BA26E2" w:rsidP="00E86DC7">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The IRD area is one of the most productive tundra delta</w:t>
      </w:r>
      <w:r w:rsidR="00E2038C">
        <w:rPr>
          <w:rFonts w:ascii="Times New Roman" w:eastAsia="DFKai-SB" w:hAnsi="Times New Roman" w:cs="Times New Roman"/>
          <w:iCs/>
          <w:color w:val="0070C0"/>
          <w:sz w:val="24"/>
          <w:szCs w:val="24"/>
          <w:shd w:val="clear" w:color="auto" w:fill="FFFFFF"/>
        </w:rPr>
        <w:t xml:space="preserve"> consisting 57 breeding species, including the majority of the population of several rare species. </w:t>
      </w:r>
      <w:r w:rsidR="00716468">
        <w:rPr>
          <w:rFonts w:ascii="Times New Roman" w:eastAsia="DFKai-SB" w:hAnsi="Times New Roman" w:cs="Times New Roman"/>
          <w:iCs/>
          <w:color w:val="0070C0"/>
          <w:sz w:val="24"/>
          <w:szCs w:val="24"/>
          <w:shd w:val="clear" w:color="auto" w:fill="FFFFFF"/>
        </w:rPr>
        <w:t xml:space="preserve">Furthermore, several arctic species still stay unrecorded. </w:t>
      </w:r>
      <w:r w:rsidR="00E2038C">
        <w:rPr>
          <w:rFonts w:ascii="Times New Roman" w:eastAsia="DFKai-SB" w:hAnsi="Times New Roman" w:cs="Times New Roman"/>
          <w:iCs/>
          <w:color w:val="0070C0"/>
          <w:sz w:val="24"/>
          <w:szCs w:val="24"/>
          <w:shd w:val="clear" w:color="auto" w:fill="FFFFFF"/>
        </w:rPr>
        <w:t xml:space="preserve">The IRD is no doubt the best location to apply long-term </w:t>
      </w:r>
      <w:r w:rsidR="00716468">
        <w:rPr>
          <w:rFonts w:ascii="Times New Roman" w:eastAsia="DFKai-SB" w:hAnsi="Times New Roman" w:cs="Times New Roman"/>
          <w:iCs/>
          <w:color w:val="0070C0"/>
          <w:sz w:val="24"/>
          <w:szCs w:val="24"/>
          <w:shd w:val="clear" w:color="auto" w:fill="FFFFFF"/>
        </w:rPr>
        <w:t xml:space="preserve">acoustic </w:t>
      </w:r>
      <w:r w:rsidR="00E2038C">
        <w:rPr>
          <w:rFonts w:ascii="Times New Roman" w:eastAsia="DFKai-SB" w:hAnsi="Times New Roman" w:cs="Times New Roman"/>
          <w:iCs/>
          <w:color w:val="0070C0"/>
          <w:sz w:val="24"/>
          <w:szCs w:val="24"/>
          <w:shd w:val="clear" w:color="auto" w:fill="FFFFFF"/>
        </w:rPr>
        <w:t>monitoring</w:t>
      </w:r>
      <w:r w:rsidR="00997B8B">
        <w:rPr>
          <w:rFonts w:ascii="Times New Roman" w:eastAsia="DFKai-SB" w:hAnsi="Times New Roman" w:cs="Times New Roman"/>
          <w:iCs/>
          <w:color w:val="0070C0"/>
          <w:sz w:val="24"/>
          <w:szCs w:val="24"/>
          <w:shd w:val="clear" w:color="auto" w:fill="FFFFFF"/>
        </w:rPr>
        <w:t xml:space="preserve">. </w:t>
      </w:r>
      <w:r w:rsidR="00E86DC7">
        <w:rPr>
          <w:rFonts w:ascii="Times New Roman" w:eastAsia="DFKai-SB" w:hAnsi="Times New Roman" w:cs="Times New Roman"/>
          <w:iCs/>
          <w:color w:val="0070C0"/>
          <w:sz w:val="24"/>
          <w:szCs w:val="24"/>
          <w:shd w:val="clear" w:color="auto" w:fill="FFFFFF"/>
        </w:rPr>
        <w:t xml:space="preserve">My local cooperator, </w:t>
      </w:r>
      <w:r w:rsidR="00E86DC7" w:rsidRPr="00C15794">
        <w:rPr>
          <w:rFonts w:ascii="Times New Roman" w:eastAsia="DFKai-SB" w:hAnsi="Times New Roman" w:cs="Times New Roman"/>
          <w:iCs/>
          <w:color w:val="0070C0"/>
          <w:sz w:val="24"/>
          <w:szCs w:val="24"/>
          <w:shd w:val="clear" w:color="auto" w:fill="FFFFFF"/>
        </w:rPr>
        <w:t xml:space="preserve">Sergei M. </w:t>
      </w:r>
      <w:proofErr w:type="spellStart"/>
      <w:r w:rsidR="00E86DC7" w:rsidRPr="00C15794">
        <w:rPr>
          <w:rFonts w:ascii="Times New Roman" w:eastAsia="DFKai-SB" w:hAnsi="Times New Roman" w:cs="Times New Roman"/>
          <w:iCs/>
          <w:color w:val="0070C0"/>
          <w:sz w:val="24"/>
          <w:szCs w:val="24"/>
          <w:shd w:val="clear" w:color="auto" w:fill="FFFFFF"/>
        </w:rPr>
        <w:t>Sleptsov</w:t>
      </w:r>
      <w:proofErr w:type="spellEnd"/>
      <w:r w:rsidR="008E679E">
        <w:rPr>
          <w:rFonts w:ascii="Times New Roman" w:eastAsia="DFKai-SB" w:hAnsi="Times New Roman" w:cs="Times New Roman"/>
          <w:iCs/>
          <w:color w:val="0070C0"/>
          <w:sz w:val="24"/>
          <w:szCs w:val="24"/>
          <w:shd w:val="clear" w:color="auto" w:fill="FFFFFF"/>
        </w:rPr>
        <w:t>,</w:t>
      </w:r>
      <w:r w:rsidR="00E86DC7">
        <w:rPr>
          <w:rFonts w:ascii="Times New Roman" w:eastAsia="DFKai-SB" w:hAnsi="Times New Roman" w:cs="Times New Roman"/>
          <w:iCs/>
          <w:color w:val="0070C0"/>
          <w:sz w:val="24"/>
          <w:szCs w:val="24"/>
          <w:shd w:val="clear" w:color="auto" w:fill="FFFFFF"/>
        </w:rPr>
        <w:t xml:space="preserve"> is an ornithologist from Russian Academic of Sciences. </w:t>
      </w:r>
      <w:r w:rsidR="008E679E">
        <w:rPr>
          <w:rFonts w:ascii="Times New Roman" w:eastAsia="DFKai-SB" w:hAnsi="Times New Roman" w:cs="Times New Roman"/>
          <w:iCs/>
          <w:color w:val="0070C0"/>
          <w:sz w:val="24"/>
          <w:szCs w:val="24"/>
          <w:shd w:val="clear" w:color="auto" w:fill="FFFFFF"/>
        </w:rPr>
        <w:t xml:space="preserve">He is an experienced researcher working in tundra and visits IRD area every summer. </w:t>
      </w:r>
      <w:r w:rsidR="00E86DC7">
        <w:rPr>
          <w:rFonts w:ascii="Times New Roman" w:eastAsia="DFKai-SB" w:hAnsi="Times New Roman" w:cs="Times New Roman"/>
          <w:iCs/>
          <w:color w:val="0070C0"/>
          <w:sz w:val="24"/>
          <w:szCs w:val="24"/>
          <w:shd w:val="clear" w:color="auto" w:fill="FFFFFF"/>
        </w:rPr>
        <w:t xml:space="preserve">He will help to apply the permit to get to the </w:t>
      </w:r>
      <w:proofErr w:type="spellStart"/>
      <w:r w:rsidR="00E86DC7" w:rsidRPr="008F56E4">
        <w:rPr>
          <w:rFonts w:ascii="Times New Roman" w:eastAsia="DFKai-SB" w:hAnsi="Times New Roman" w:cs="Times New Roman"/>
          <w:iCs/>
          <w:color w:val="0070C0"/>
          <w:sz w:val="24"/>
          <w:szCs w:val="24"/>
          <w:shd w:val="clear" w:color="auto" w:fill="FFFFFF"/>
        </w:rPr>
        <w:t>Kytalyk</w:t>
      </w:r>
      <w:proofErr w:type="spellEnd"/>
      <w:r w:rsidR="00E86DC7" w:rsidRPr="008F56E4">
        <w:rPr>
          <w:rFonts w:ascii="Times New Roman" w:eastAsia="DFKai-SB" w:hAnsi="Times New Roman" w:cs="Times New Roman"/>
          <w:iCs/>
          <w:color w:val="0070C0"/>
          <w:sz w:val="24"/>
          <w:szCs w:val="24"/>
          <w:shd w:val="clear" w:color="auto" w:fill="FFFFFF"/>
        </w:rPr>
        <w:t xml:space="preserve"> Reserve</w:t>
      </w:r>
      <w:r w:rsidR="00E86DC7">
        <w:rPr>
          <w:rFonts w:ascii="Times New Roman" w:eastAsia="DFKai-SB" w:hAnsi="Times New Roman" w:cs="Times New Roman"/>
          <w:iCs/>
          <w:color w:val="0070C0"/>
          <w:sz w:val="24"/>
          <w:szCs w:val="24"/>
          <w:shd w:val="clear" w:color="auto" w:fill="FFFFFF"/>
        </w:rPr>
        <w:t xml:space="preserve"> and arrange all the local transportations. </w:t>
      </w:r>
    </w:p>
    <w:p w14:paraId="0CDC90CE" w14:textId="77777777" w:rsidR="00BA26E2" w:rsidRPr="00BA26E2" w:rsidRDefault="00BA26E2" w:rsidP="00BA26E2">
      <w:pPr>
        <w:spacing w:after="0" w:line="240" w:lineRule="auto"/>
        <w:rPr>
          <w:rFonts w:ascii="Times New Roman" w:eastAsia="DFKai-SB" w:hAnsi="Times New Roman" w:cs="Times New Roman"/>
          <w:iCs/>
          <w:color w:val="0070C0"/>
          <w:sz w:val="24"/>
          <w:szCs w:val="24"/>
          <w:shd w:val="clear" w:color="auto" w:fill="FFFFFF"/>
        </w:rPr>
      </w:pPr>
    </w:p>
    <w:p w14:paraId="04ABF57F" w14:textId="77777777" w:rsidR="004C650D" w:rsidRDefault="00BA26E2" w:rsidP="00BA26E2">
      <w:pPr>
        <w:spacing w:after="0" w:line="240" w:lineRule="auto"/>
        <w:rPr>
          <w:rFonts w:ascii="Times New Roman" w:eastAsia="DFKai-SB" w:hAnsi="Times New Roman" w:cs="Times New Roman"/>
          <w:iCs/>
          <w:color w:val="0070C0"/>
          <w:sz w:val="24"/>
          <w:szCs w:val="24"/>
          <w:shd w:val="clear" w:color="auto" w:fill="FFFFFF"/>
        </w:rPr>
      </w:pPr>
      <w:r w:rsidRPr="00BA26E2">
        <w:rPr>
          <w:rFonts w:ascii="Times New Roman" w:eastAsia="DFKai-SB" w:hAnsi="Times New Roman" w:cs="Times New Roman"/>
          <w:iCs/>
          <w:color w:val="0070C0"/>
          <w:sz w:val="24"/>
          <w:szCs w:val="24"/>
          <w:shd w:val="clear" w:color="auto" w:fill="FFFFFF"/>
        </w:rPr>
        <w:t>L</w:t>
      </w:r>
      <w:r w:rsidR="004C650D" w:rsidRPr="00BA26E2">
        <w:rPr>
          <w:rFonts w:ascii="Times New Roman" w:eastAsia="DFKai-SB" w:hAnsi="Times New Roman" w:cs="Times New Roman"/>
          <w:iCs/>
          <w:color w:val="0070C0"/>
          <w:sz w:val="24"/>
          <w:szCs w:val="24"/>
          <w:shd w:val="clear" w:color="auto" w:fill="FFFFFF"/>
        </w:rPr>
        <w:t xml:space="preserve">ong-term monitoring system </w:t>
      </w:r>
    </w:p>
    <w:p w14:paraId="53F5C7A0" w14:textId="77777777" w:rsidR="00BA26E2" w:rsidRDefault="003338EC"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Recording bird sounds in tundra is a challeng</w:t>
      </w:r>
      <w:r w:rsidR="00E403A1">
        <w:rPr>
          <w:rFonts w:ascii="Times New Roman" w:eastAsia="DFKai-SB" w:hAnsi="Times New Roman" w:cs="Times New Roman"/>
          <w:iCs/>
          <w:color w:val="0070C0"/>
          <w:sz w:val="24"/>
          <w:szCs w:val="24"/>
          <w:shd w:val="clear" w:color="auto" w:fill="FFFFFF"/>
        </w:rPr>
        <w:t xml:space="preserve">ing task due to the extreme weather conditions (i.e., low </w:t>
      </w:r>
      <w:r w:rsidR="00600786">
        <w:rPr>
          <w:rFonts w:ascii="Times New Roman" w:eastAsia="DFKai-SB" w:hAnsi="Times New Roman" w:cs="Times New Roman"/>
          <w:iCs/>
          <w:color w:val="0070C0"/>
          <w:sz w:val="24"/>
          <w:szCs w:val="24"/>
          <w:shd w:val="clear" w:color="auto" w:fill="FFFFFF"/>
        </w:rPr>
        <w:t>temperature, limited</w:t>
      </w:r>
      <w:r w:rsidR="00E403A1">
        <w:rPr>
          <w:rFonts w:ascii="Times New Roman" w:eastAsia="DFKai-SB" w:hAnsi="Times New Roman" w:cs="Times New Roman"/>
          <w:iCs/>
          <w:color w:val="0070C0"/>
          <w:sz w:val="24"/>
          <w:szCs w:val="24"/>
          <w:shd w:val="clear" w:color="auto" w:fill="FFFFFF"/>
        </w:rPr>
        <w:t xml:space="preserve"> electricity</w:t>
      </w:r>
      <w:r w:rsidR="00600786">
        <w:rPr>
          <w:rFonts w:ascii="Times New Roman" w:eastAsia="DFKai-SB" w:hAnsi="Times New Roman" w:cs="Times New Roman"/>
          <w:iCs/>
          <w:color w:val="0070C0"/>
          <w:sz w:val="24"/>
          <w:szCs w:val="24"/>
          <w:shd w:val="clear" w:color="auto" w:fill="FFFFFF"/>
        </w:rPr>
        <w:t xml:space="preserve"> source</w:t>
      </w:r>
      <w:r w:rsidR="00E403A1">
        <w:rPr>
          <w:rFonts w:ascii="Times New Roman" w:eastAsia="DFKai-SB" w:hAnsi="Times New Roman" w:cs="Times New Roman"/>
          <w:iCs/>
          <w:color w:val="0070C0"/>
          <w:sz w:val="24"/>
          <w:szCs w:val="24"/>
          <w:shd w:val="clear" w:color="auto" w:fill="FFFFFF"/>
        </w:rPr>
        <w:t>, and strong winds).</w:t>
      </w:r>
      <w:r>
        <w:rPr>
          <w:rFonts w:ascii="Times New Roman" w:eastAsia="DFKai-SB" w:hAnsi="Times New Roman" w:cs="Times New Roman"/>
          <w:iCs/>
          <w:color w:val="0070C0"/>
          <w:sz w:val="24"/>
          <w:szCs w:val="24"/>
          <w:shd w:val="clear" w:color="auto" w:fill="FFFFFF"/>
        </w:rPr>
        <w:t xml:space="preserve"> </w:t>
      </w:r>
      <w:r w:rsidR="00E403A1">
        <w:rPr>
          <w:rFonts w:ascii="Times New Roman" w:eastAsia="DFKai-SB" w:hAnsi="Times New Roman" w:cs="Times New Roman"/>
          <w:iCs/>
          <w:color w:val="0070C0"/>
          <w:sz w:val="24"/>
          <w:szCs w:val="24"/>
          <w:shd w:val="clear" w:color="auto" w:fill="FFFFFF"/>
        </w:rPr>
        <w:t>In</w:t>
      </w:r>
      <w:r w:rsidR="005520EE">
        <w:rPr>
          <w:rFonts w:ascii="Times New Roman" w:eastAsia="DFKai-SB" w:hAnsi="Times New Roman" w:cs="Times New Roman"/>
          <w:iCs/>
          <w:color w:val="0070C0"/>
          <w:sz w:val="24"/>
          <w:szCs w:val="24"/>
          <w:shd w:val="clear" w:color="auto" w:fill="FFFFFF"/>
        </w:rPr>
        <w:t xml:space="preserve"> my</w:t>
      </w:r>
      <w:r w:rsidR="00E403A1">
        <w:rPr>
          <w:rFonts w:ascii="Times New Roman" w:eastAsia="DFKai-SB" w:hAnsi="Times New Roman" w:cs="Times New Roman"/>
          <w:iCs/>
          <w:color w:val="0070C0"/>
          <w:sz w:val="24"/>
          <w:szCs w:val="24"/>
          <w:shd w:val="clear" w:color="auto" w:fill="FFFFFF"/>
        </w:rPr>
        <w:t xml:space="preserve"> 2017 visit in IRD</w:t>
      </w:r>
      <w:r w:rsidR="005520EE">
        <w:rPr>
          <w:rFonts w:ascii="Times New Roman" w:eastAsia="DFKai-SB" w:hAnsi="Times New Roman" w:cs="Times New Roman"/>
          <w:iCs/>
          <w:color w:val="0070C0"/>
          <w:sz w:val="24"/>
          <w:szCs w:val="24"/>
          <w:shd w:val="clear" w:color="auto" w:fill="FFFFFF"/>
        </w:rPr>
        <w:t xml:space="preserve"> area</w:t>
      </w:r>
      <w:r w:rsidR="00E403A1">
        <w:rPr>
          <w:rFonts w:ascii="Times New Roman" w:eastAsia="DFKai-SB" w:hAnsi="Times New Roman" w:cs="Times New Roman"/>
          <w:iCs/>
          <w:color w:val="0070C0"/>
          <w:sz w:val="24"/>
          <w:szCs w:val="24"/>
          <w:shd w:val="clear" w:color="auto" w:fill="FFFFFF"/>
        </w:rPr>
        <w:t>, I used</w:t>
      </w:r>
      <w:r w:rsidR="00BA26E2">
        <w:rPr>
          <w:rFonts w:ascii="Times New Roman" w:eastAsia="DFKai-SB" w:hAnsi="Times New Roman" w:cs="Times New Roman"/>
          <w:iCs/>
          <w:color w:val="0070C0"/>
          <w:sz w:val="24"/>
          <w:szCs w:val="24"/>
          <w:shd w:val="clear" w:color="auto" w:fill="FFFFFF"/>
        </w:rPr>
        <w:t xml:space="preserve"> </w:t>
      </w:r>
      <w:proofErr w:type="spellStart"/>
      <w:r w:rsidR="00BA26E2">
        <w:rPr>
          <w:rFonts w:ascii="Times New Roman" w:eastAsia="DFKai-SB" w:hAnsi="Times New Roman" w:cs="Times New Roman"/>
          <w:iCs/>
          <w:color w:val="0070C0"/>
          <w:sz w:val="24"/>
          <w:szCs w:val="24"/>
          <w:shd w:val="clear" w:color="auto" w:fill="FFFFFF"/>
        </w:rPr>
        <w:t>Telinga</w:t>
      </w:r>
      <w:proofErr w:type="spellEnd"/>
      <w:r w:rsidR="00BA26E2">
        <w:rPr>
          <w:rFonts w:ascii="Times New Roman" w:eastAsia="DFKai-SB" w:hAnsi="Times New Roman" w:cs="Times New Roman"/>
          <w:iCs/>
          <w:color w:val="0070C0"/>
          <w:sz w:val="24"/>
          <w:szCs w:val="24"/>
          <w:shd w:val="clear" w:color="auto" w:fill="FFFFFF"/>
        </w:rPr>
        <w:t xml:space="preserve"> SM2 parabolic microphone system </w:t>
      </w:r>
      <w:r w:rsidR="005520EE">
        <w:rPr>
          <w:rFonts w:ascii="Times New Roman" w:eastAsia="DFKai-SB" w:hAnsi="Times New Roman" w:cs="Times New Roman"/>
          <w:iCs/>
          <w:color w:val="0070C0"/>
          <w:sz w:val="24"/>
          <w:szCs w:val="24"/>
          <w:shd w:val="clear" w:color="auto" w:fill="FFFFFF"/>
        </w:rPr>
        <w:t>and successfully got high quality recordings (</w:t>
      </w:r>
      <w:proofErr w:type="spellStart"/>
      <w:r w:rsidR="005520EE">
        <w:rPr>
          <w:rFonts w:ascii="Times New Roman" w:eastAsia="DFKai-SB" w:hAnsi="Times New Roman" w:cs="Times New Roman"/>
          <w:iCs/>
          <w:color w:val="0070C0"/>
          <w:sz w:val="24"/>
          <w:szCs w:val="24"/>
          <w:shd w:val="clear" w:color="auto" w:fill="FFFFFF"/>
        </w:rPr>
        <w:t>Xeno</w:t>
      </w:r>
      <w:proofErr w:type="spellEnd"/>
      <w:r w:rsidR="005520EE">
        <w:rPr>
          <w:rFonts w:ascii="Times New Roman" w:eastAsia="DFKai-SB" w:hAnsi="Times New Roman" w:cs="Times New Roman"/>
          <w:iCs/>
          <w:color w:val="0070C0"/>
          <w:sz w:val="24"/>
          <w:szCs w:val="24"/>
          <w:shd w:val="clear" w:color="auto" w:fill="FFFFFF"/>
        </w:rPr>
        <w:t xml:space="preserve">-Canto link). According to </w:t>
      </w:r>
      <w:del w:id="12" w:author="Sunny" w:date="2018-06-23T20:48:00Z">
        <w:r w:rsidR="005520EE" w:rsidDel="00F35246">
          <w:rPr>
            <w:rFonts w:ascii="Times New Roman" w:eastAsia="DFKai-SB" w:hAnsi="Times New Roman" w:cs="Times New Roman"/>
            <w:iCs/>
            <w:color w:val="0070C0"/>
            <w:sz w:val="24"/>
            <w:szCs w:val="24"/>
            <w:shd w:val="clear" w:color="auto" w:fill="FFFFFF"/>
          </w:rPr>
          <w:delText xml:space="preserve">the </w:delText>
        </w:r>
      </w:del>
      <w:ins w:id="13" w:author="Sunny" w:date="2018-06-23T20:48:00Z">
        <w:r w:rsidR="00F35246">
          <w:rPr>
            <w:rFonts w:ascii="Times New Roman" w:eastAsia="DFKai-SB" w:hAnsi="Times New Roman" w:cs="Times New Roman"/>
            <w:iCs/>
            <w:color w:val="0070C0"/>
            <w:sz w:val="24"/>
            <w:szCs w:val="24"/>
            <w:shd w:val="clear" w:color="auto" w:fill="FFFFFF"/>
          </w:rPr>
          <w:t xml:space="preserve">this </w:t>
        </w:r>
      </w:ins>
      <w:r w:rsidR="005520EE">
        <w:rPr>
          <w:rFonts w:ascii="Times New Roman" w:eastAsia="DFKai-SB" w:hAnsi="Times New Roman" w:cs="Times New Roman"/>
          <w:iCs/>
          <w:color w:val="0070C0"/>
          <w:sz w:val="24"/>
          <w:szCs w:val="24"/>
          <w:shd w:val="clear" w:color="auto" w:fill="FFFFFF"/>
        </w:rPr>
        <w:t>experience, I listed possible challenges for the SM4 we are going to use in this study.</w:t>
      </w:r>
    </w:p>
    <w:p w14:paraId="16F831B3" w14:textId="77777777" w:rsidR="003D2735" w:rsidRDefault="003D2735" w:rsidP="00BA26E2">
      <w:pPr>
        <w:spacing w:after="0" w:line="240" w:lineRule="auto"/>
        <w:rPr>
          <w:rFonts w:ascii="Times New Roman" w:eastAsia="DFKai-SB" w:hAnsi="Times New Roman" w:cs="Times New Roman"/>
          <w:iCs/>
          <w:color w:val="0070C0"/>
          <w:sz w:val="24"/>
          <w:szCs w:val="24"/>
          <w:shd w:val="clear" w:color="auto" w:fill="FFFFFF"/>
        </w:rPr>
      </w:pPr>
    </w:p>
    <w:p w14:paraId="4A975B12" w14:textId="77777777" w:rsidR="003D2735" w:rsidRDefault="00600786"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lastRenderedPageBreak/>
        <w:t>-</w:t>
      </w:r>
      <w:r w:rsidR="003D2735">
        <w:rPr>
          <w:rFonts w:ascii="Times New Roman" w:eastAsia="DFKai-SB" w:hAnsi="Times New Roman" w:cs="Times New Roman"/>
          <w:iCs/>
          <w:color w:val="0070C0"/>
          <w:sz w:val="24"/>
          <w:szCs w:val="24"/>
          <w:shd w:val="clear" w:color="auto" w:fill="FFFFFF"/>
        </w:rPr>
        <w:t>Low temperature: The low</w:t>
      </w:r>
      <w:r>
        <w:rPr>
          <w:rFonts w:ascii="Times New Roman" w:eastAsia="DFKai-SB" w:hAnsi="Times New Roman" w:cs="Times New Roman"/>
          <w:iCs/>
          <w:color w:val="0070C0"/>
          <w:sz w:val="24"/>
          <w:szCs w:val="24"/>
          <w:shd w:val="clear" w:color="auto" w:fill="FFFFFF"/>
        </w:rPr>
        <w:t>er</w:t>
      </w:r>
      <w:r w:rsidR="003D2735">
        <w:rPr>
          <w:rFonts w:ascii="Times New Roman" w:eastAsia="DFKai-SB" w:hAnsi="Times New Roman" w:cs="Times New Roman"/>
          <w:iCs/>
          <w:color w:val="0070C0"/>
          <w:sz w:val="24"/>
          <w:szCs w:val="24"/>
          <w:shd w:val="clear" w:color="auto" w:fill="FFFFFF"/>
        </w:rPr>
        <w:t xml:space="preserve"> limit of SM4 operation temperature (i.e., -20</w:t>
      </w:r>
      <w:r w:rsidR="003D2735" w:rsidRPr="002A1F7E">
        <w:rPr>
          <w:rFonts w:ascii="Times New Roman" w:eastAsia="DFKai-SB" w:hAnsi="Times New Roman" w:cs="Times New Roman"/>
          <w:iCs/>
          <w:color w:val="0070C0"/>
          <w:sz w:val="24"/>
          <w:szCs w:val="24"/>
          <w:shd w:val="clear" w:color="auto" w:fill="FFFFFF"/>
        </w:rPr>
        <w:t xml:space="preserve"> </w:t>
      </w:r>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xml:space="preserve">) is </w:t>
      </w:r>
      <w:r>
        <w:rPr>
          <w:rFonts w:ascii="Times New Roman" w:eastAsia="DFKai-SB" w:hAnsi="Times New Roman" w:cs="Times New Roman"/>
          <w:iCs/>
          <w:color w:val="0070C0"/>
          <w:sz w:val="24"/>
          <w:szCs w:val="24"/>
          <w:shd w:val="clear" w:color="auto" w:fill="FFFFFF"/>
        </w:rPr>
        <w:t xml:space="preserve">lower </w:t>
      </w:r>
      <w:r w:rsidR="003D2735">
        <w:rPr>
          <w:rFonts w:ascii="Times New Roman" w:eastAsia="DFKai-SB" w:hAnsi="Times New Roman" w:cs="Times New Roman"/>
          <w:iCs/>
          <w:color w:val="0070C0"/>
          <w:sz w:val="24"/>
          <w:szCs w:val="24"/>
          <w:shd w:val="clear" w:color="auto" w:fill="FFFFFF"/>
        </w:rPr>
        <w:t>than the lowest temperature in summer in the IRD area (i.e., -4</w:t>
      </w:r>
      <w:r w:rsidR="003D2735" w:rsidRPr="002A1F7E">
        <w:rPr>
          <w:rFonts w:ascii="Times New Roman" w:eastAsia="DFKai-SB" w:hAnsi="Times New Roman" w:cs="Times New Roman"/>
          <w:iCs/>
          <w:color w:val="0070C0"/>
          <w:sz w:val="24"/>
          <w:szCs w:val="24"/>
          <w:shd w:val="clear" w:color="auto" w:fill="FFFFFF"/>
        </w:rPr>
        <w:t xml:space="preserve"> </w:t>
      </w:r>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so the system will work well. However, the low temperature will substantially reduce the battery life, which we will discuss in the next paragraph.</w:t>
      </w:r>
      <w:r>
        <w:rPr>
          <w:rFonts w:ascii="Times New Roman" w:eastAsia="DFKai-SB" w:hAnsi="Times New Roman" w:cs="Times New Roman"/>
          <w:iCs/>
          <w:color w:val="0070C0"/>
          <w:sz w:val="24"/>
          <w:szCs w:val="24"/>
          <w:shd w:val="clear" w:color="auto" w:fill="FFFFFF"/>
        </w:rPr>
        <w:t xml:space="preserve"> </w:t>
      </w:r>
    </w:p>
    <w:p w14:paraId="2B8DA07A" w14:textId="77777777" w:rsidR="00600786" w:rsidRDefault="00600786"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-Limited </w:t>
      </w:r>
      <w:r w:rsidR="003D2735">
        <w:rPr>
          <w:rFonts w:ascii="Times New Roman" w:eastAsia="DFKai-SB" w:hAnsi="Times New Roman" w:cs="Times New Roman"/>
          <w:iCs/>
          <w:color w:val="0070C0"/>
          <w:sz w:val="24"/>
          <w:szCs w:val="24"/>
          <w:shd w:val="clear" w:color="auto" w:fill="FFFFFF"/>
        </w:rPr>
        <w:t>electricity</w:t>
      </w:r>
      <w:r>
        <w:rPr>
          <w:rFonts w:ascii="Times New Roman" w:eastAsia="DFKai-SB" w:hAnsi="Times New Roman" w:cs="Times New Roman"/>
          <w:iCs/>
          <w:color w:val="0070C0"/>
          <w:sz w:val="24"/>
          <w:szCs w:val="24"/>
          <w:shd w:val="clear" w:color="auto" w:fill="FFFFFF"/>
        </w:rPr>
        <w:t xml:space="preserve"> source</w:t>
      </w:r>
      <w:r w:rsidR="003D2735">
        <w:rPr>
          <w:rFonts w:ascii="Times New Roman" w:eastAsia="DFKai-SB" w:hAnsi="Times New Roman" w:cs="Times New Roman"/>
          <w:iCs/>
          <w:color w:val="0070C0"/>
          <w:sz w:val="24"/>
          <w:szCs w:val="24"/>
          <w:shd w:val="clear" w:color="auto" w:fill="FFFFFF"/>
        </w:rPr>
        <w:t>:</w:t>
      </w:r>
      <w:r>
        <w:rPr>
          <w:rFonts w:ascii="Times New Roman" w:eastAsia="DFKai-SB" w:hAnsi="Times New Roman" w:cs="Times New Roman"/>
          <w:iCs/>
          <w:color w:val="0070C0"/>
          <w:sz w:val="24"/>
          <w:szCs w:val="24"/>
          <w:shd w:val="clear" w:color="auto" w:fill="FFFFFF"/>
        </w:rPr>
        <w:t xml:space="preserve"> The SM4 build-</w:t>
      </w:r>
      <w:proofErr w:type="spellStart"/>
      <w:r>
        <w:rPr>
          <w:rFonts w:ascii="Times New Roman" w:eastAsia="DFKai-SB" w:hAnsi="Times New Roman" w:cs="Times New Roman"/>
          <w:iCs/>
          <w:color w:val="0070C0"/>
          <w:sz w:val="24"/>
          <w:szCs w:val="24"/>
          <w:shd w:val="clear" w:color="auto" w:fill="FFFFFF"/>
        </w:rPr>
        <w:t>in</w:t>
      </w:r>
      <w:proofErr w:type="spellEnd"/>
      <w:r>
        <w:rPr>
          <w:rFonts w:ascii="Times New Roman" w:eastAsia="DFKai-SB" w:hAnsi="Times New Roman" w:cs="Times New Roman"/>
          <w:iCs/>
          <w:color w:val="0070C0"/>
          <w:sz w:val="24"/>
          <w:szCs w:val="24"/>
          <w:shd w:val="clear" w:color="auto" w:fill="FFFFFF"/>
        </w:rPr>
        <w:t xml:space="preserve"> batteries can support 300 hours of recording. The </w:t>
      </w:r>
      <w:r w:rsidRPr="00600786">
        <w:rPr>
          <w:rFonts w:ascii="Times New Roman" w:eastAsia="DFKai-SB" w:hAnsi="Times New Roman" w:cs="Times New Roman"/>
          <w:iCs/>
          <w:color w:val="0070C0"/>
          <w:sz w:val="24"/>
          <w:szCs w:val="24"/>
          <w:shd w:val="clear" w:color="auto" w:fill="FFFFFF"/>
        </w:rPr>
        <w:t>SM4 also supports external power so powering the system with solar panels for a long-term operation is possible.</w:t>
      </w:r>
    </w:p>
    <w:p w14:paraId="7352211D" w14:textId="77777777" w:rsidR="003C3BFB" w:rsidRDefault="00600786" w:rsidP="00845071">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-Strong wind: The wind speed in tundra is around</w:t>
      </w:r>
      <w:commentRangeStart w:id="14"/>
      <w:r>
        <w:rPr>
          <w:rFonts w:ascii="Times New Roman" w:eastAsia="DFKai-SB" w:hAnsi="Times New Roman" w:cs="Times New Roman"/>
          <w:iCs/>
          <w:color w:val="0070C0"/>
          <w:sz w:val="24"/>
          <w:szCs w:val="24"/>
          <w:shd w:val="clear" w:color="auto" w:fill="FFFFFF"/>
        </w:rPr>
        <w:t>~.</w:t>
      </w:r>
      <w:commentRangeEnd w:id="14"/>
      <w:r w:rsidR="00F35246">
        <w:rPr>
          <w:rStyle w:val="CommentReference"/>
        </w:rPr>
        <w:commentReference w:id="14"/>
      </w:r>
      <w:r>
        <w:rPr>
          <w:rFonts w:ascii="Times New Roman" w:eastAsia="DFKai-SB" w:hAnsi="Times New Roman" w:cs="Times New Roman"/>
          <w:iCs/>
          <w:color w:val="0070C0"/>
          <w:sz w:val="24"/>
          <w:szCs w:val="24"/>
          <w:shd w:val="clear" w:color="auto" w:fill="FFFFFF"/>
        </w:rPr>
        <w:t xml:space="preserve"> We will use extra windshield layers on the SM4 microphones to prevent noise due to the wind. </w:t>
      </w:r>
    </w:p>
    <w:p w14:paraId="30CD499A" w14:textId="77777777" w:rsidR="003C3BFB" w:rsidRDefault="003C3BFB" w:rsidP="00845071">
      <w:pPr>
        <w:spacing w:after="0" w:line="240" w:lineRule="auto"/>
        <w:rPr>
          <w:rFonts w:ascii="Times New Roman" w:eastAsia="DFKai-SB" w:hAnsi="Times New Roman" w:cs="Times New Roman"/>
          <w:iCs/>
          <w:color w:val="0070C0"/>
          <w:sz w:val="24"/>
          <w:szCs w:val="24"/>
          <w:shd w:val="clear" w:color="auto" w:fill="FFFFFF"/>
        </w:rPr>
      </w:pPr>
    </w:p>
    <w:p w14:paraId="4E8D5A5B" w14:textId="77777777" w:rsidR="008A1228" w:rsidRPr="00845071" w:rsidRDefault="008A1228" w:rsidP="00845071">
      <w:pPr>
        <w:spacing w:after="0" w:line="240" w:lineRule="auto"/>
        <w:rPr>
          <w:rFonts w:ascii="Times New Roman" w:eastAsia="DFKai-SB" w:hAnsi="Times New Roman" w:cs="Times New Roman"/>
          <w:iCs/>
          <w:color w:val="0070C0"/>
          <w:sz w:val="24"/>
          <w:szCs w:val="24"/>
          <w:shd w:val="clear" w:color="auto" w:fill="FFFFFF"/>
        </w:rPr>
      </w:pPr>
      <w:r w:rsidRPr="008E2AB2">
        <w:rPr>
          <w:rFonts w:ascii="Times New Roman" w:eastAsia="DFKai-SB" w:hAnsi="Times New Roman" w:cs="Times New Roman"/>
          <w:b/>
          <w:bCs/>
          <w:color w:val="3C3D3E"/>
          <w:sz w:val="24"/>
          <w:szCs w:val="24"/>
        </w:rPr>
        <w:t>Summary of Outputs and Results</w:t>
      </w:r>
    </w:p>
    <w:p w14:paraId="1FD044DB" w14:textId="77777777"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14:paraId="13EE3956" w14:textId="77777777"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14:paraId="351A5F6D" w14:textId="77777777" w:rsidR="008A08C6" w:rsidRPr="00606573"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14:paraId="4FCBA181" w14:textId="77777777" w:rsidR="00606573"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all species recordings to the bird sound library </w:t>
      </w:r>
      <w:proofErr w:type="spellStart"/>
      <w:r w:rsidR="00606573" w:rsidRPr="00845071">
        <w:rPr>
          <w:rFonts w:ascii="Times New Roman" w:eastAsia="DFKai-SB" w:hAnsi="Times New Roman" w:cs="Times New Roman"/>
          <w:iCs/>
          <w:color w:val="00B0F0"/>
          <w:sz w:val="24"/>
          <w:szCs w:val="24"/>
          <w:shd w:val="clear" w:color="auto" w:fill="FFFFFF"/>
        </w:rPr>
        <w:t>Xeno</w:t>
      </w:r>
      <w:proofErr w:type="spellEnd"/>
      <w:r w:rsidR="00606573" w:rsidRPr="00845071">
        <w:rPr>
          <w:rFonts w:ascii="Times New Roman" w:eastAsia="DFKai-SB" w:hAnsi="Times New Roman" w:cs="Times New Roman"/>
          <w:iCs/>
          <w:color w:val="00B0F0"/>
          <w:sz w:val="24"/>
          <w:szCs w:val="24"/>
          <w:shd w:val="clear" w:color="auto" w:fill="FFFFFF"/>
        </w:rPr>
        <w:t>-Canto</w:t>
      </w:r>
      <w:r>
        <w:rPr>
          <w:rFonts w:ascii="Times New Roman" w:eastAsia="DFKai-SB" w:hAnsi="Times New Roman" w:cs="Times New Roman"/>
          <w:iCs/>
          <w:color w:val="00B0F0"/>
          <w:sz w:val="24"/>
          <w:szCs w:val="24"/>
          <w:shd w:val="clear" w:color="auto" w:fill="FFFFFF"/>
        </w:rPr>
        <w:t xml:space="preserve"> (</w:t>
      </w:r>
      <w:hyperlink r:id="rId10" w:history="1">
        <w:r w:rsidRPr="008959F7">
          <w:rPr>
            <w:rStyle w:val="Hyperlink"/>
            <w:rFonts w:ascii="Times New Roman" w:eastAsia="DFKai-SB" w:hAnsi="Times New Roman" w:cs="Times New Roman"/>
            <w:iCs/>
            <w:sz w:val="24"/>
            <w:szCs w:val="24"/>
            <w:shd w:val="clear" w:color="auto" w:fill="FFFFFF"/>
          </w:rPr>
          <w:t>https://www.xeno-canto.org/</w:t>
        </w:r>
      </w:hyperlink>
      <w:r>
        <w:rPr>
          <w:rFonts w:ascii="Times New Roman" w:eastAsia="DFKai-SB" w:hAnsi="Times New Roman" w:cs="Times New Roman"/>
          <w:iCs/>
          <w:color w:val="00B0F0"/>
          <w:sz w:val="24"/>
          <w:szCs w:val="24"/>
          <w:shd w:val="clear" w:color="auto" w:fill="FFFFFF"/>
        </w:rPr>
        <w:t>)</w:t>
      </w:r>
    </w:p>
    <w:p w14:paraId="51FFA196" w14:textId="77777777"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process in the social media and science articles website to </w:t>
      </w:r>
      <w:proofErr w:type="gramStart"/>
      <w:r>
        <w:rPr>
          <w:rFonts w:ascii="Times New Roman" w:eastAsia="DFKai-SB" w:hAnsi="Times New Roman" w:cs="Times New Roman"/>
          <w:iCs/>
          <w:color w:val="00B0F0"/>
          <w:sz w:val="24"/>
          <w:szCs w:val="24"/>
          <w:shd w:val="clear" w:color="auto" w:fill="FFFFFF"/>
        </w:rPr>
        <w:t>general public</w:t>
      </w:r>
      <w:proofErr w:type="gramEnd"/>
      <w:r>
        <w:rPr>
          <w:rFonts w:ascii="Times New Roman" w:eastAsia="DFKai-SB" w:hAnsi="Times New Roman" w:cs="Times New Roman"/>
          <w:iCs/>
          <w:color w:val="00B0F0"/>
          <w:sz w:val="24"/>
          <w:szCs w:val="24"/>
          <w:shd w:val="clear" w:color="auto" w:fill="FFFFFF"/>
        </w:rPr>
        <w:t xml:space="preserve">. </w:t>
      </w:r>
    </w:p>
    <w:p w14:paraId="56E6DB85" w14:textId="77777777"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in </w:t>
      </w:r>
      <w:proofErr w:type="spellStart"/>
      <w:r>
        <w:rPr>
          <w:rFonts w:ascii="Times New Roman" w:eastAsia="DFKai-SB" w:hAnsi="Times New Roman" w:cs="Times New Roman"/>
          <w:iCs/>
          <w:color w:val="00B0F0"/>
          <w:sz w:val="24"/>
          <w:szCs w:val="24"/>
          <w:shd w:val="clear" w:color="auto" w:fill="FFFFFF"/>
        </w:rPr>
        <w:t>BranchLine</w:t>
      </w:r>
      <w:proofErr w:type="spellEnd"/>
      <w:r>
        <w:rPr>
          <w:rFonts w:ascii="Times New Roman" w:eastAsia="DFKai-SB" w:hAnsi="Times New Roman" w:cs="Times New Roman"/>
          <w:iCs/>
          <w:color w:val="00B0F0"/>
          <w:sz w:val="24"/>
          <w:szCs w:val="24"/>
          <w:shd w:val="clear" w:color="auto" w:fill="FFFFFF"/>
        </w:rPr>
        <w:t xml:space="preserve"> to students, faculty members, and publics.  </w:t>
      </w:r>
    </w:p>
    <w:p w14:paraId="718069F6" w14:textId="77777777"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Conference presentation (International Ornithology Congress 2019) to the ornithologist peers.</w:t>
      </w:r>
    </w:p>
    <w:p w14:paraId="666DEABE" w14:textId="77777777" w:rsidR="00845071" w:rsidRP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Paper publication for specific group.    </w:t>
      </w:r>
    </w:p>
    <w:p w14:paraId="21D355EA" w14:textId="77777777" w:rsidR="00606573" w:rsidRPr="008E2AB2" w:rsidRDefault="00606573" w:rsidP="008A08C6">
      <w:pPr>
        <w:rPr>
          <w:rFonts w:ascii="Times New Roman" w:eastAsia="DFKai-SB" w:hAnsi="Times New Roman" w:cs="Times New Roman"/>
          <w:iCs/>
          <w:color w:val="00B0F0"/>
          <w:sz w:val="24"/>
          <w:szCs w:val="24"/>
          <w:shd w:val="clear" w:color="auto" w:fill="FFFFFF"/>
        </w:rPr>
      </w:pPr>
    </w:p>
    <w:p w14:paraId="4393B226" w14:textId="77777777"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14:paraId="142621DE" w14:textId="77777777" w:rsidR="008A08C6" w:rsidRDefault="008A08C6" w:rsidP="008A1228">
      <w:pPr>
        <w:rPr>
          <w:rFonts w:ascii="Times New Roman" w:eastAsia="DFKai-SB" w:hAnsi="Times New Roman" w:cs="Times New Roman"/>
          <w:i/>
          <w:iCs/>
          <w:color w:val="3C3D3E"/>
          <w:sz w:val="20"/>
          <w:szCs w:val="24"/>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14:paraId="15EDEEC2" w14:textId="77777777" w:rsidR="00606573" w:rsidRPr="00606573" w:rsidRDefault="00606573" w:rsidP="008A1228">
      <w:pPr>
        <w:rPr>
          <w:rFonts w:ascii="Times New Roman" w:eastAsia="DFKai-SB" w:hAnsi="Times New Roman" w:cs="Times New Roman"/>
          <w:iCs/>
          <w:color w:val="00B0F0"/>
          <w:sz w:val="24"/>
          <w:szCs w:val="24"/>
          <w:shd w:val="clear" w:color="auto" w:fill="FFFFFF"/>
        </w:rPr>
      </w:pPr>
      <w:r w:rsidRPr="00606573">
        <w:rPr>
          <w:rFonts w:ascii="Times New Roman" w:eastAsia="DFKai-SB" w:hAnsi="Times New Roman" w:cs="Times New Roman"/>
          <w:iCs/>
          <w:color w:val="00B0F0"/>
          <w:sz w:val="24"/>
          <w:szCs w:val="24"/>
          <w:shd w:val="clear" w:color="auto" w:fill="FFFFFF"/>
        </w:rPr>
        <w:t xml:space="preserve">Number of species recorded. </w:t>
      </w:r>
      <w:r>
        <w:rPr>
          <w:rFonts w:ascii="Times New Roman" w:eastAsia="DFKai-SB" w:hAnsi="Times New Roman" w:cs="Times New Roman"/>
          <w:iCs/>
          <w:color w:val="00B0F0"/>
          <w:sz w:val="24"/>
          <w:szCs w:val="24"/>
          <w:shd w:val="clear" w:color="auto" w:fill="FFFFFF"/>
        </w:rPr>
        <w:t xml:space="preserve">Hard question </w:t>
      </w:r>
    </w:p>
    <w:p w14:paraId="63ED494A" w14:textId="77777777" w:rsidR="00606573" w:rsidRPr="00095F56" w:rsidRDefault="00606573" w:rsidP="008A1228">
      <w:pPr>
        <w:rPr>
          <w:rFonts w:ascii="Times New Roman" w:eastAsia="DFKai-SB" w:hAnsi="Times New Roman" w:cs="Times New Roman"/>
          <w:i/>
          <w:iCs/>
          <w:color w:val="3C3D3E"/>
          <w:sz w:val="20"/>
          <w:szCs w:val="24"/>
          <w:shd w:val="clear" w:color="auto" w:fill="FFFFFF"/>
        </w:rPr>
      </w:pPr>
    </w:p>
    <w:p w14:paraId="21217A4B" w14:textId="77777777" w:rsidR="008A08C6" w:rsidRPr="008E2AB2" w:rsidRDefault="008A08C6" w:rsidP="008A08C6">
      <w:pPr>
        <w:rPr>
          <w:rFonts w:ascii="Times New Roman" w:eastAsia="DFKai-SB" w:hAnsi="Times New Roman" w:cs="Times New Roman"/>
          <w:i/>
          <w:iCs/>
          <w:color w:val="3C3D3E"/>
          <w:sz w:val="24"/>
          <w:szCs w:val="24"/>
          <w:shd w:val="clear" w:color="auto" w:fill="FFFFFF"/>
        </w:rPr>
      </w:pPr>
    </w:p>
    <w:p w14:paraId="1C5D63FE" w14:textId="77777777" w:rsidR="008A08C6" w:rsidRDefault="008A08C6" w:rsidP="008A1228">
      <w:pPr>
        <w:spacing w:after="0" w:line="240" w:lineRule="auto"/>
        <w:rPr>
          <w:rFonts w:ascii="Times New Roman" w:eastAsia="DFKai-SB" w:hAnsi="Times New Roman" w:cs="Times New Roman"/>
          <w:i/>
          <w:iCs/>
          <w:color w:val="3C3D3E"/>
          <w:sz w:val="20"/>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14:paraId="45D1CB75" w14:textId="77777777" w:rsidR="00606573" w:rsidRPr="008E2AB2" w:rsidRDefault="00606573"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iCs/>
          <w:color w:val="00B0F0"/>
          <w:sz w:val="24"/>
          <w:szCs w:val="24"/>
          <w:shd w:val="clear" w:color="auto" w:fill="FFFFFF"/>
        </w:rPr>
        <w:t>Share the data with Russia Academic of Science.</w:t>
      </w:r>
    </w:p>
    <w:p w14:paraId="1C772C96" w14:textId="77777777"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14:paraId="22F62B3E" w14:textId="77777777" w:rsidR="008A08C6" w:rsidRPr="005A27D0"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14:paraId="58E5BE91" w14:textId="77777777" w:rsidR="003630CC" w:rsidRDefault="003630CC" w:rsidP="008A08C6">
      <w:pPr>
        <w:rPr>
          <w:rFonts w:ascii="Times New Roman" w:eastAsia="DFKai-SB" w:hAnsi="Times New Roman" w:cs="Times New Roman"/>
          <w:sz w:val="24"/>
          <w:szCs w:val="24"/>
        </w:rPr>
      </w:pPr>
    </w:p>
    <w:p w14:paraId="00CCA0BD" w14:textId="77777777" w:rsidR="00B15A7D" w:rsidRPr="00B15A7D" w:rsidRDefault="003630CC" w:rsidP="005A27D0">
      <w:pPr>
        <w:pStyle w:val="EndNoteBibliography"/>
        <w:ind w:left="720" w:hanging="720"/>
      </w:pPr>
      <w:r>
        <w:rPr>
          <w:rFonts w:ascii="Times New Roman" w:eastAsia="DFKai-SB" w:hAnsi="Times New Roman" w:cs="Times New Roman"/>
          <w:sz w:val="24"/>
          <w:szCs w:val="24"/>
        </w:rPr>
        <w:fldChar w:fldCharType="begin"/>
      </w:r>
      <w:r>
        <w:rPr>
          <w:rFonts w:ascii="Times New Roman" w:eastAsia="DFKai-SB" w:hAnsi="Times New Roman" w:cs="Times New Roman"/>
          <w:sz w:val="24"/>
          <w:szCs w:val="24"/>
        </w:rPr>
        <w:instrText xml:space="preserve"> ADDIN EN.REFLIST </w:instrText>
      </w:r>
      <w:r>
        <w:rPr>
          <w:rFonts w:ascii="Times New Roman" w:eastAsia="DFKai-SB" w:hAnsi="Times New Roman" w:cs="Times New Roman"/>
          <w:sz w:val="24"/>
          <w:szCs w:val="24"/>
        </w:rPr>
        <w:fldChar w:fldCharType="separate"/>
      </w:r>
      <w:r w:rsidR="00B15A7D" w:rsidRPr="00B15A7D">
        <w:rPr>
          <w:rFonts w:ascii="Times New Roman" w:hAnsi="Times New Roman" w:cs="Times New Roman"/>
        </w:rPr>
        <w:t xml:space="preserve">Blumstein, D. T., Mennill, D. J., Clemins, P., Girod, L., Yao, K., Patricelli, G., Deppe, J. L., Krakauer, A. H., Clark, C., &amp; Cortopassi, K. A. </w:t>
      </w:r>
      <w:r w:rsidR="00B15A7D" w:rsidRPr="00B15A7D">
        <w:rPr>
          <w:rFonts w:ascii="Times New Roman" w:hAnsi="Times New Roman" w:cs="Times New Roman"/>
          <w:b/>
        </w:rPr>
        <w:t>2011</w:t>
      </w:r>
      <w:r w:rsidR="00B15A7D" w:rsidRPr="00B15A7D">
        <w:rPr>
          <w:rFonts w:ascii="Times New Roman" w:hAnsi="Times New Roman" w:cs="Times New Roman"/>
        </w:rPr>
        <w:t xml:space="preserve">. Acoustic monitoring in terrestrial environments using </w:t>
      </w:r>
      <w:r w:rsidR="00B15A7D" w:rsidRPr="00B15A7D">
        <w:rPr>
          <w:rFonts w:ascii="Times New Roman" w:hAnsi="Times New Roman" w:cs="Times New Roman"/>
        </w:rPr>
        <w:lastRenderedPageBreak/>
        <w:t>microphone arrays: Applications, technological considerations and prospectus</w:t>
      </w:r>
      <w:r w:rsidR="00B15A7D" w:rsidRPr="00B15A7D">
        <w:rPr>
          <w:rFonts w:ascii="Times New Roman" w:hAnsi="Times New Roman" w:cs="Times New Roman"/>
          <w:i/>
        </w:rPr>
        <w:t>.</w:t>
      </w:r>
      <w:r w:rsidR="00B15A7D" w:rsidRPr="00B15A7D">
        <w:rPr>
          <w:rFonts w:ascii="Times New Roman" w:hAnsi="Times New Roman" w:cs="Times New Roman"/>
        </w:rPr>
        <w:t xml:space="preserve"> </w:t>
      </w:r>
      <w:r w:rsidR="00B15A7D" w:rsidRPr="00B15A7D">
        <w:rPr>
          <w:rFonts w:ascii="Times New Roman" w:hAnsi="Times New Roman" w:cs="Times New Roman"/>
          <w:i/>
        </w:rPr>
        <w:t>Journal of Applied Ecology.</w:t>
      </w:r>
      <w:r w:rsidR="00B15A7D" w:rsidRPr="00B15A7D">
        <w:rPr>
          <w:rFonts w:ascii="Times New Roman" w:hAnsi="Times New Roman" w:cs="Times New Roman"/>
        </w:rPr>
        <w:t xml:space="preserve">  48(3): p. 758-767.</w:t>
      </w:r>
    </w:p>
    <w:p w14:paraId="453F20E4" w14:textId="77777777" w:rsidR="00B15A7D" w:rsidRPr="00B15A7D" w:rsidRDefault="00B15A7D" w:rsidP="005A27D0">
      <w:pPr>
        <w:pStyle w:val="EndNoteBibliography"/>
        <w:ind w:left="720" w:hanging="720"/>
      </w:pPr>
      <w:r w:rsidRPr="00B15A7D">
        <w:rPr>
          <w:rFonts w:ascii="Times New Roman" w:hAnsi="Times New Roman" w:cs="Times New Roman"/>
        </w:rPr>
        <w:t xml:space="preserve">Celis‐Murillo, A., Deppe, J. L., &amp; Allen, M. F. </w:t>
      </w:r>
      <w:r w:rsidRPr="00B15A7D">
        <w:rPr>
          <w:rFonts w:ascii="Times New Roman" w:hAnsi="Times New Roman" w:cs="Times New Roman"/>
          <w:b/>
        </w:rPr>
        <w:t>2009</w:t>
      </w:r>
      <w:r w:rsidRPr="00B15A7D">
        <w:rPr>
          <w:rFonts w:ascii="Times New Roman" w:hAnsi="Times New Roman" w:cs="Times New Roman"/>
        </w:rPr>
        <w:t>. Using soundscape recordings to estimate bird species abundance, richness, and composition</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Journal of Field Ornithology.</w:t>
      </w:r>
      <w:r w:rsidRPr="00B15A7D">
        <w:rPr>
          <w:rFonts w:ascii="Times New Roman" w:hAnsi="Times New Roman" w:cs="Times New Roman"/>
        </w:rPr>
        <w:t xml:space="preserve">  80(1): p. 64-78.</w:t>
      </w:r>
    </w:p>
    <w:p w14:paraId="21DDA771" w14:textId="77777777" w:rsidR="00B15A7D" w:rsidRPr="00B15A7D" w:rsidRDefault="00B15A7D" w:rsidP="005A27D0">
      <w:pPr>
        <w:pStyle w:val="EndNoteBibliography"/>
        <w:ind w:left="720" w:hanging="720"/>
      </w:pPr>
      <w:r w:rsidRPr="00B15A7D">
        <w:rPr>
          <w:rFonts w:ascii="Times New Roman" w:hAnsi="Times New Roman" w:cs="Times New Roman"/>
        </w:rPr>
        <w:t xml:space="preserve">Goryachkin, S. V., R.I. Zlotin, and G.M. Tertitsky. </w:t>
      </w:r>
      <w:r w:rsidRPr="00B15A7D">
        <w:rPr>
          <w:rFonts w:ascii="Times New Roman" w:hAnsi="Times New Roman" w:cs="Times New Roman"/>
          <w:b/>
        </w:rPr>
        <w:t>1994</w:t>
      </w:r>
      <w:r w:rsidRPr="00B15A7D">
        <w:rPr>
          <w:rFonts w:ascii="Times New Roman" w:hAnsi="Times New Roman" w:cs="Times New Roman"/>
        </w:rPr>
        <w:t>. Russian-swedish expedition "tundra ecology-94": Diversity of natural ecosystems in the russian arctic, a guidebook.</w:t>
      </w:r>
    </w:p>
    <w:p w14:paraId="4F6D6C79" w14:textId="77777777" w:rsidR="00B15A7D" w:rsidRPr="00B15A7D" w:rsidRDefault="00B15A7D" w:rsidP="005A27D0">
      <w:pPr>
        <w:pStyle w:val="EndNoteBibliography"/>
        <w:ind w:left="720" w:hanging="720"/>
      </w:pPr>
      <w:r w:rsidRPr="00B15A7D">
        <w:rPr>
          <w:rFonts w:ascii="Times New Roman" w:hAnsi="Times New Roman" w:cs="Times New Roman"/>
        </w:rPr>
        <w:t xml:space="preserve">International, B. </w:t>
      </w:r>
      <w:r w:rsidRPr="00B15A7D">
        <w:rPr>
          <w:rFonts w:ascii="Times New Roman" w:hAnsi="Times New Roman" w:cs="Times New Roman"/>
          <w:b/>
        </w:rPr>
        <w:t>2016</w:t>
      </w:r>
      <w:r w:rsidRPr="00B15A7D">
        <w:rPr>
          <w:rFonts w:ascii="Times New Roman" w:hAnsi="Times New Roman" w:cs="Times New Roman"/>
        </w:rPr>
        <w:t>. Leucogeranus leucogeranus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The IUCN Red List of Threatened Species 2016.</w:t>
      </w:r>
    </w:p>
    <w:p w14:paraId="33E7304E" w14:textId="77777777" w:rsidR="00B15A7D" w:rsidRPr="00B15A7D" w:rsidRDefault="00B15A7D" w:rsidP="005A27D0">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1998a</w:t>
      </w:r>
      <w:r w:rsidRPr="00B15A7D">
        <w:rPr>
          <w:rFonts w:ascii="Times New Roman" w:hAnsi="Times New Roman" w:cs="Times New Roman"/>
        </w:rPr>
        <w:t>. Birds of the indigirka river delta, russia: Historical and biogeographic comparisons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Arctic.</w:t>
      </w:r>
      <w:r w:rsidRPr="00B15A7D">
        <w:rPr>
          <w:rFonts w:ascii="Times New Roman" w:hAnsi="Times New Roman" w:cs="Times New Roman"/>
        </w:rPr>
        <w:t xml:space="preserve"> p. 361-370.</w:t>
      </w:r>
    </w:p>
    <w:p w14:paraId="4734EBB7" w14:textId="77777777" w:rsidR="00B15A7D" w:rsidRPr="00B15A7D" w:rsidRDefault="00B15A7D" w:rsidP="00B15A7D">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1998b</w:t>
      </w:r>
      <w:r w:rsidRPr="00B15A7D">
        <w:rPr>
          <w:rFonts w:ascii="Times New Roman" w:hAnsi="Times New Roman" w:cs="Times New Roman"/>
        </w:rPr>
        <w:t>. Nesting ecology of spectacled eiders somateria fischeri on the indigirka river delta, russia</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Wildfowl.</w:t>
      </w:r>
      <w:r w:rsidRPr="00B15A7D">
        <w:rPr>
          <w:rFonts w:ascii="Times New Roman" w:hAnsi="Times New Roman" w:cs="Times New Roman"/>
        </w:rPr>
        <w:t xml:space="preserve">  49: p. 110-123.</w:t>
      </w:r>
    </w:p>
    <w:p w14:paraId="54439AFA" w14:textId="77777777" w:rsidR="00B15A7D" w:rsidRPr="00B15A7D" w:rsidRDefault="00B15A7D" w:rsidP="00B15A7D">
      <w:pPr>
        <w:pStyle w:val="EndNoteBibliography"/>
      </w:pPr>
    </w:p>
    <w:p w14:paraId="409D5E4F" w14:textId="77777777" w:rsidR="008A08C6" w:rsidRPr="008E2AB2" w:rsidRDefault="003630CC" w:rsidP="008A08C6">
      <w:pPr>
        <w:rPr>
          <w:rFonts w:ascii="Times New Roman" w:eastAsia="DFKai-SB" w:hAnsi="Times New Roman" w:cs="Times New Roman"/>
          <w:sz w:val="24"/>
          <w:szCs w:val="24"/>
        </w:rPr>
      </w:pPr>
      <w:r>
        <w:rPr>
          <w:rFonts w:ascii="Times New Roman" w:eastAsia="DFKai-SB" w:hAnsi="Times New Roman" w:cs="Times New Roman"/>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unny" w:date="2018-06-23T20:45:00Z" w:initials="S">
    <w:p w14:paraId="281A4A39" w14:textId="77777777" w:rsidR="009920A6" w:rsidRDefault="009920A6">
      <w:pPr>
        <w:pStyle w:val="CommentText"/>
      </w:pPr>
      <w:r>
        <w:rPr>
          <w:rStyle w:val="CommentReference"/>
        </w:rPr>
        <w:annotationRef/>
      </w:r>
      <w:r>
        <w:t xml:space="preserve">Which 10 </w:t>
      </w:r>
      <w:proofErr w:type="spellStart"/>
      <w:r>
        <w:t>mins</w:t>
      </w:r>
      <w:proofErr w:type="spellEnd"/>
      <w:r>
        <w:t xml:space="preserve"> in a hour?</w:t>
      </w:r>
    </w:p>
  </w:comment>
  <w:comment w:id="11" w:author="Sunny" w:date="2018-06-23T20:48:00Z" w:initials="S">
    <w:p w14:paraId="139E2BE0" w14:textId="77777777" w:rsidR="009920A6" w:rsidRDefault="009920A6">
      <w:pPr>
        <w:pStyle w:val="CommentText"/>
      </w:pPr>
      <w:r>
        <w:rPr>
          <w:rStyle w:val="CommentReference"/>
        </w:rPr>
        <w:annotationRef/>
      </w:r>
      <w:r>
        <w:t>Person’s name</w:t>
      </w:r>
    </w:p>
  </w:comment>
  <w:comment w:id="14" w:author="Sunny" w:date="2018-06-23T20:49:00Z" w:initials="S">
    <w:p w14:paraId="3605E892" w14:textId="77777777" w:rsidR="009920A6" w:rsidRDefault="009920A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1A4A39" w15:done="0"/>
  <w15:commentEx w15:paraId="139E2BE0" w15:done="0"/>
  <w15:commentEx w15:paraId="3605E8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ny">
    <w15:presenceInfo w15:providerId="None" w15:userId="Sun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B3538"/>
    <w:rsid w:val="000D3642"/>
    <w:rsid w:val="000F18F5"/>
    <w:rsid w:val="000F6F02"/>
    <w:rsid w:val="00125ADA"/>
    <w:rsid w:val="0014133A"/>
    <w:rsid w:val="00153848"/>
    <w:rsid w:val="00166D5B"/>
    <w:rsid w:val="00192F50"/>
    <w:rsid w:val="001B0B12"/>
    <w:rsid w:val="001F40D6"/>
    <w:rsid w:val="00222C30"/>
    <w:rsid w:val="00227B6F"/>
    <w:rsid w:val="00252655"/>
    <w:rsid w:val="00276C5A"/>
    <w:rsid w:val="00286246"/>
    <w:rsid w:val="002A1F7E"/>
    <w:rsid w:val="002A203C"/>
    <w:rsid w:val="002C0630"/>
    <w:rsid w:val="002C124A"/>
    <w:rsid w:val="002D0AF7"/>
    <w:rsid w:val="002E293A"/>
    <w:rsid w:val="002F70B4"/>
    <w:rsid w:val="0030066D"/>
    <w:rsid w:val="00311127"/>
    <w:rsid w:val="0031121F"/>
    <w:rsid w:val="0031699A"/>
    <w:rsid w:val="003338EC"/>
    <w:rsid w:val="00350B8A"/>
    <w:rsid w:val="003617DC"/>
    <w:rsid w:val="003630CC"/>
    <w:rsid w:val="00371FCD"/>
    <w:rsid w:val="00376B45"/>
    <w:rsid w:val="003C3BFB"/>
    <w:rsid w:val="003D1E96"/>
    <w:rsid w:val="003D2735"/>
    <w:rsid w:val="003D7ADF"/>
    <w:rsid w:val="003F4CF3"/>
    <w:rsid w:val="003F5EDA"/>
    <w:rsid w:val="004026F2"/>
    <w:rsid w:val="004033F2"/>
    <w:rsid w:val="004265D6"/>
    <w:rsid w:val="00437B30"/>
    <w:rsid w:val="0047461C"/>
    <w:rsid w:val="004A3B64"/>
    <w:rsid w:val="004B32F3"/>
    <w:rsid w:val="004B396F"/>
    <w:rsid w:val="004C650D"/>
    <w:rsid w:val="004C6742"/>
    <w:rsid w:val="004D64FC"/>
    <w:rsid w:val="004E0CE1"/>
    <w:rsid w:val="00517193"/>
    <w:rsid w:val="005404F3"/>
    <w:rsid w:val="005507F3"/>
    <w:rsid w:val="005520EE"/>
    <w:rsid w:val="0055454C"/>
    <w:rsid w:val="005605DD"/>
    <w:rsid w:val="005952F3"/>
    <w:rsid w:val="005A27D0"/>
    <w:rsid w:val="005B23FB"/>
    <w:rsid w:val="005D6A2A"/>
    <w:rsid w:val="005F2F62"/>
    <w:rsid w:val="00600786"/>
    <w:rsid w:val="00606573"/>
    <w:rsid w:val="006329A6"/>
    <w:rsid w:val="006570EB"/>
    <w:rsid w:val="006657F4"/>
    <w:rsid w:val="006C4AD1"/>
    <w:rsid w:val="006E7AD9"/>
    <w:rsid w:val="006F1871"/>
    <w:rsid w:val="0071539D"/>
    <w:rsid w:val="00716468"/>
    <w:rsid w:val="007349E6"/>
    <w:rsid w:val="007410E1"/>
    <w:rsid w:val="00744B1A"/>
    <w:rsid w:val="00757E99"/>
    <w:rsid w:val="007662D4"/>
    <w:rsid w:val="00785454"/>
    <w:rsid w:val="00845071"/>
    <w:rsid w:val="008560F3"/>
    <w:rsid w:val="00870808"/>
    <w:rsid w:val="008912B1"/>
    <w:rsid w:val="0089348B"/>
    <w:rsid w:val="008A08C6"/>
    <w:rsid w:val="008A1228"/>
    <w:rsid w:val="008A6E1A"/>
    <w:rsid w:val="008C1432"/>
    <w:rsid w:val="008C582C"/>
    <w:rsid w:val="008D1469"/>
    <w:rsid w:val="008E2AB2"/>
    <w:rsid w:val="008E679E"/>
    <w:rsid w:val="008F56E4"/>
    <w:rsid w:val="00940E61"/>
    <w:rsid w:val="0094393D"/>
    <w:rsid w:val="00953944"/>
    <w:rsid w:val="00953F68"/>
    <w:rsid w:val="009920A6"/>
    <w:rsid w:val="00997B8B"/>
    <w:rsid w:val="009A38A9"/>
    <w:rsid w:val="009A5FF5"/>
    <w:rsid w:val="009A6214"/>
    <w:rsid w:val="009A7C69"/>
    <w:rsid w:val="009B0994"/>
    <w:rsid w:val="009B7934"/>
    <w:rsid w:val="00A339C1"/>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48A4"/>
    <w:rsid w:val="00BF7C23"/>
    <w:rsid w:val="00C156E2"/>
    <w:rsid w:val="00C15794"/>
    <w:rsid w:val="00C17B2C"/>
    <w:rsid w:val="00C3609C"/>
    <w:rsid w:val="00C426C0"/>
    <w:rsid w:val="00C46162"/>
    <w:rsid w:val="00C512EE"/>
    <w:rsid w:val="00C542AE"/>
    <w:rsid w:val="00C61010"/>
    <w:rsid w:val="00C7280E"/>
    <w:rsid w:val="00CB13A0"/>
    <w:rsid w:val="00CF7F87"/>
    <w:rsid w:val="00D1059B"/>
    <w:rsid w:val="00D36189"/>
    <w:rsid w:val="00D417D6"/>
    <w:rsid w:val="00D46997"/>
    <w:rsid w:val="00DC6DF5"/>
    <w:rsid w:val="00DD23B0"/>
    <w:rsid w:val="00DD357C"/>
    <w:rsid w:val="00DD4BB8"/>
    <w:rsid w:val="00E158BD"/>
    <w:rsid w:val="00E2038C"/>
    <w:rsid w:val="00E403A1"/>
    <w:rsid w:val="00E86DC7"/>
    <w:rsid w:val="00E91895"/>
    <w:rsid w:val="00E93039"/>
    <w:rsid w:val="00E97BC1"/>
    <w:rsid w:val="00EA36DB"/>
    <w:rsid w:val="00EB431A"/>
    <w:rsid w:val="00EC4127"/>
    <w:rsid w:val="00ED728F"/>
    <w:rsid w:val="00F06EB9"/>
    <w:rsid w:val="00F11548"/>
    <w:rsid w:val="00F14118"/>
    <w:rsid w:val="00F31B4B"/>
    <w:rsid w:val="00F35246"/>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BBA2"/>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5246"/>
    <w:rPr>
      <w:sz w:val="16"/>
      <w:szCs w:val="16"/>
    </w:rPr>
  </w:style>
  <w:style w:type="paragraph" w:styleId="CommentText">
    <w:name w:val="annotation text"/>
    <w:basedOn w:val="Normal"/>
    <w:link w:val="CommentTextChar"/>
    <w:uiPriority w:val="99"/>
    <w:semiHidden/>
    <w:unhideWhenUsed/>
    <w:rsid w:val="00F35246"/>
    <w:pPr>
      <w:spacing w:line="240" w:lineRule="auto"/>
    </w:pPr>
    <w:rPr>
      <w:sz w:val="20"/>
      <w:szCs w:val="20"/>
    </w:rPr>
  </w:style>
  <w:style w:type="character" w:customStyle="1" w:styleId="CommentTextChar">
    <w:name w:val="Comment Text Char"/>
    <w:basedOn w:val="DefaultParagraphFont"/>
    <w:link w:val="CommentText"/>
    <w:uiPriority w:val="99"/>
    <w:semiHidden/>
    <w:rsid w:val="00F35246"/>
    <w:rPr>
      <w:sz w:val="20"/>
      <w:szCs w:val="20"/>
    </w:rPr>
  </w:style>
  <w:style w:type="paragraph" w:styleId="CommentSubject">
    <w:name w:val="annotation subject"/>
    <w:basedOn w:val="CommentText"/>
    <w:next w:val="CommentText"/>
    <w:link w:val="CommentSubjectChar"/>
    <w:uiPriority w:val="99"/>
    <w:semiHidden/>
    <w:unhideWhenUsed/>
    <w:rsid w:val="00F35246"/>
    <w:rPr>
      <w:b/>
      <w:bCs/>
    </w:rPr>
  </w:style>
  <w:style w:type="character" w:customStyle="1" w:styleId="CommentSubjectChar">
    <w:name w:val="Comment Subject Char"/>
    <w:basedOn w:val="CommentTextChar"/>
    <w:link w:val="CommentSubject"/>
    <w:uiPriority w:val="99"/>
    <w:semiHidden/>
    <w:rsid w:val="00F35246"/>
    <w:rPr>
      <w:b/>
      <w:bCs/>
      <w:sz w:val="20"/>
      <w:szCs w:val="20"/>
    </w:rPr>
  </w:style>
  <w:style w:type="paragraph" w:styleId="BalloonText">
    <w:name w:val="Balloon Text"/>
    <w:basedOn w:val="Normal"/>
    <w:link w:val="BalloonTextChar"/>
    <w:uiPriority w:val="99"/>
    <w:semiHidden/>
    <w:unhideWhenUsed/>
    <w:rsid w:val="00F3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oo.gl/Ma9q7Y"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xeno-canto.org/"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B26D-47A2-4B99-9B3B-1F052211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10570</TotalTime>
  <Pages>1</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61</cp:revision>
  <dcterms:created xsi:type="dcterms:W3CDTF">2018-06-12T07:06:00Z</dcterms:created>
  <dcterms:modified xsi:type="dcterms:W3CDTF">2018-06-24T13:37:00Z</dcterms:modified>
</cp:coreProperties>
</file>